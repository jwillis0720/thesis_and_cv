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01C41" w14:textId="77777777" w:rsidR="00C746D4" w:rsidRPr="00B307DC" w:rsidRDefault="005317C8">
      <w:pPr>
        <w:pStyle w:val="Title"/>
        <w:rPr>
          <w:rFonts w:cs="Arial"/>
          <w:sz w:val="24"/>
          <w:szCs w:val="22"/>
        </w:rPr>
      </w:pPr>
      <w:bookmarkStart w:id="0" w:name="a1"/>
      <w:r>
        <w:rPr>
          <w:rFonts w:cs="Arial"/>
          <w:sz w:val="24"/>
          <w:szCs w:val="22"/>
        </w:rPr>
        <w:t>Jordan</w:t>
      </w:r>
      <w:r w:rsidR="00C746D4" w:rsidRPr="00B307DC">
        <w:rPr>
          <w:rFonts w:cs="Arial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R</w:t>
      </w:r>
      <w:r w:rsidR="00F63B35">
        <w:rPr>
          <w:rFonts w:cs="Arial"/>
          <w:sz w:val="24"/>
          <w:szCs w:val="22"/>
        </w:rPr>
        <w:t>.</w:t>
      </w:r>
      <w:r w:rsidR="00C746D4" w:rsidRPr="00B307DC">
        <w:rPr>
          <w:rFonts w:cs="Arial"/>
          <w:sz w:val="24"/>
          <w:szCs w:val="22"/>
        </w:rPr>
        <w:t xml:space="preserve"> </w:t>
      </w:r>
      <w:bookmarkEnd w:id="0"/>
      <w:r>
        <w:rPr>
          <w:rFonts w:cs="Arial"/>
          <w:sz w:val="24"/>
          <w:szCs w:val="22"/>
        </w:rPr>
        <w:t>Willis</w:t>
      </w:r>
    </w:p>
    <w:p w14:paraId="5948A34F" w14:textId="77777777" w:rsidR="00C746D4" w:rsidRPr="00B307DC" w:rsidRDefault="00C746D4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</w:p>
    <w:p w14:paraId="52ADE24B" w14:textId="77777777" w:rsidR="00551BED" w:rsidRPr="00B307DC" w:rsidRDefault="0084454D" w:rsidP="00551BED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ins w:id="1" w:author="Jordan Willis" w:date="2014-02-08T18:04:00Z"/>
          <w:rFonts w:cs="Arial"/>
          <w:szCs w:val="22"/>
        </w:rPr>
      </w:pPr>
      <w:ins w:id="2" w:author="James Crowe" w:date="2013-08-28T01:21:00Z">
        <w:r>
          <w:rPr>
            <w:rFonts w:cs="Arial"/>
            <w:szCs w:val="22"/>
          </w:rPr>
          <w:t>Business address</w:t>
        </w:r>
      </w:ins>
      <w:ins w:id="3" w:author="Jordan Willis" w:date="2014-02-08T18:04:00Z">
        <w:r w:rsidR="00551BED" w:rsidRPr="00551BED">
          <w:rPr>
            <w:rFonts w:cs="Arial"/>
            <w:szCs w:val="22"/>
          </w:rPr>
          <w:t xml:space="preserve"> </w:t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 w:rsidRPr="00B307DC">
          <w:rPr>
            <w:rFonts w:cs="Arial"/>
            <w:szCs w:val="22"/>
          </w:rPr>
          <w:t>Home</w:t>
        </w:r>
        <w:r w:rsidR="00551BED">
          <w:rPr>
            <w:rFonts w:cs="Arial"/>
            <w:szCs w:val="22"/>
          </w:rPr>
          <w:t xml:space="preserve"> - Permanent Address</w:t>
        </w:r>
      </w:ins>
    </w:p>
    <w:p w14:paraId="73CF4ADC" w14:textId="77777777" w:rsidR="0084454D" w:rsidRDefault="00551BED" w:rsidP="0084454D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ins w:id="4" w:author="James Crowe" w:date="2013-08-28T01:21:00Z"/>
          <w:rFonts w:cs="Arial"/>
          <w:szCs w:val="22"/>
        </w:rPr>
      </w:pPr>
      <w:ins w:id="5" w:author="Jordan Willis" w:date="2014-02-08T18:06:00Z">
        <w:r w:rsidRPr="00B307DC">
          <w:rPr>
            <w:rFonts w:cs="Arial"/>
            <w:szCs w:val="22"/>
            <w:lang w:val="sv-SE"/>
          </w:rPr>
          <w:t>Vanderbilt University</w:t>
        </w:r>
      </w:ins>
      <w:ins w:id="6" w:author="Jordan Willis" w:date="2014-02-08T18:05:00Z"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  <w:lang w:val="sv-SE"/>
          </w:rPr>
          <w:t>9022 NW 86th Ter</w:t>
        </w:r>
      </w:ins>
    </w:p>
    <w:p w14:paraId="7277BE2C" w14:textId="77777777" w:rsidR="00C746D4" w:rsidRPr="00B307DC" w:rsidDel="00551BED" w:rsidRDefault="007471A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del w:id="7" w:author="Jordan Willis" w:date="2014-02-08T18:04:00Z"/>
          <w:rFonts w:cs="Arial"/>
          <w:szCs w:val="22"/>
        </w:rPr>
      </w:pPr>
      <w:r>
        <w:rPr>
          <w:rFonts w:cs="Arial"/>
          <w:szCs w:val="22"/>
        </w:rPr>
        <w:t>11475 MRB IV</w:t>
      </w:r>
      <w:r w:rsidR="00226396" w:rsidRPr="00B307DC">
        <w:rPr>
          <w:rFonts w:cs="Arial"/>
          <w:szCs w:val="22"/>
        </w:rPr>
        <w:tab/>
      </w:r>
      <w:del w:id="8" w:author="Jordan Willis" w:date="2014-02-08T18:04:00Z"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226396" w:rsidRPr="00B307DC" w:rsidDel="00551BED">
          <w:rPr>
            <w:rFonts w:cs="Arial"/>
            <w:szCs w:val="22"/>
          </w:rPr>
          <w:tab/>
        </w:r>
        <w:r w:rsidR="00C746D4" w:rsidRPr="00B307DC" w:rsidDel="00551BED">
          <w:rPr>
            <w:rFonts w:cs="Arial"/>
            <w:szCs w:val="22"/>
          </w:rPr>
          <w:delText>Home</w:delText>
        </w:r>
        <w:r w:rsidR="005317C8" w:rsidDel="00551BED">
          <w:rPr>
            <w:rFonts w:cs="Arial"/>
            <w:szCs w:val="22"/>
          </w:rPr>
          <w:delText xml:space="preserve"> - Permanent Address</w:delText>
        </w:r>
      </w:del>
    </w:p>
    <w:p w14:paraId="76C79FAF" w14:textId="77777777" w:rsidR="00551BED" w:rsidRPr="00B307DC" w:rsidRDefault="00D04D39" w:rsidP="00551BED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ins w:id="9" w:author="Jordan Willis" w:date="2014-02-08T18:06:00Z"/>
          <w:rFonts w:cs="Arial"/>
          <w:szCs w:val="22"/>
          <w:lang w:val="sv-SE"/>
        </w:rPr>
      </w:pPr>
      <w:del w:id="10" w:author="Jordan Willis" w:date="2014-02-08T18:06:00Z">
        <w:r w:rsidRPr="00B307DC" w:rsidDel="00551BED">
          <w:rPr>
            <w:rFonts w:cs="Arial"/>
            <w:szCs w:val="22"/>
            <w:lang w:val="sv-SE"/>
          </w:rPr>
          <w:delText>Vanderbilt University</w:delText>
        </w:r>
      </w:del>
      <w:ins w:id="11" w:author="Jordan Willis" w:date="2014-02-08T18:05:00Z"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</w:ins>
      <w:ins w:id="12" w:author="Jordan Willis" w:date="2014-02-08T18:06:00Z"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  <w:r w:rsidR="00551BED">
          <w:rPr>
            <w:rFonts w:cs="Arial"/>
            <w:szCs w:val="22"/>
            <w:lang w:val="sv-SE"/>
          </w:rPr>
          <w:tab/>
        </w:r>
      </w:ins>
      <w:ins w:id="13" w:author="Jordan Willis" w:date="2014-02-08T18:05:00Z">
        <w:r w:rsidR="00551BED">
          <w:rPr>
            <w:rFonts w:cs="Arial"/>
            <w:szCs w:val="22"/>
            <w:lang w:val="sv-SE"/>
          </w:rPr>
          <w:t>Kansas City</w:t>
        </w:r>
        <w:r w:rsidR="00551BED" w:rsidRPr="00B307DC">
          <w:rPr>
            <w:rFonts w:cs="Arial"/>
            <w:szCs w:val="22"/>
            <w:lang w:val="sv-SE"/>
          </w:rPr>
          <w:t xml:space="preserve"> </w:t>
        </w:r>
        <w:r w:rsidR="00551BED">
          <w:rPr>
            <w:rFonts w:cs="Arial"/>
            <w:szCs w:val="22"/>
            <w:lang w:val="sv-SE"/>
          </w:rPr>
          <w:t>MO</w:t>
        </w:r>
        <w:r w:rsidR="00551BED" w:rsidRPr="00B307DC">
          <w:rPr>
            <w:rFonts w:cs="Arial"/>
            <w:szCs w:val="22"/>
            <w:lang w:val="sv-SE"/>
          </w:rPr>
          <w:t xml:space="preserve"> </w:t>
        </w:r>
        <w:r w:rsidR="00551BED">
          <w:rPr>
            <w:rFonts w:cs="Arial"/>
            <w:szCs w:val="22"/>
            <w:lang w:val="sv-SE"/>
          </w:rPr>
          <w:t>64153</w:t>
        </w:r>
      </w:ins>
    </w:p>
    <w:p w14:paraId="6345E699" w14:textId="77777777" w:rsidR="00C746D4" w:rsidRPr="00551BED" w:rsidDel="00551BED" w:rsidRDefault="00551BED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del w:id="14" w:author="Jordan Willis" w:date="2014-02-08T18:06:00Z"/>
          <w:rFonts w:cs="Arial"/>
          <w:szCs w:val="22"/>
          <w:rPrChange w:id="15" w:author="Jordan Willis" w:date="2014-02-08T18:07:00Z">
            <w:rPr>
              <w:del w:id="16" w:author="Jordan Willis" w:date="2014-02-08T18:06:00Z"/>
              <w:rFonts w:cs="Arial"/>
              <w:szCs w:val="22"/>
              <w:lang w:val="sv-SE"/>
            </w:rPr>
          </w:rPrChange>
        </w:rPr>
      </w:pPr>
      <w:ins w:id="17" w:author="Jordan Willis" w:date="2014-02-08T18:06:00Z">
        <w:r w:rsidRPr="00551BED">
          <w:rPr>
            <w:rFonts w:cs="Arial"/>
            <w:szCs w:val="22"/>
            <w:rPrChange w:id="18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>Nashville TN 37232</w:t>
        </w:r>
        <w:r w:rsidRPr="00551BED">
          <w:rPr>
            <w:rFonts w:cs="Arial"/>
            <w:szCs w:val="22"/>
            <w:rPrChange w:id="19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Pr="00551BED">
          <w:rPr>
            <w:rFonts w:cs="Arial"/>
            <w:szCs w:val="22"/>
            <w:rPrChange w:id="20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Pr="00551BED">
          <w:rPr>
            <w:rFonts w:cs="Arial"/>
            <w:szCs w:val="22"/>
            <w:rPrChange w:id="21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Pr="00551BED">
          <w:rPr>
            <w:rFonts w:cs="Arial"/>
            <w:szCs w:val="22"/>
            <w:rPrChange w:id="22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Pr="00551BED">
          <w:rPr>
            <w:rFonts w:cs="Arial"/>
            <w:szCs w:val="22"/>
            <w:rPrChange w:id="23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Pr="00551BED">
          <w:rPr>
            <w:rFonts w:cs="Arial"/>
            <w:szCs w:val="22"/>
            <w:rPrChange w:id="24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Pr="00551BED">
          <w:rPr>
            <w:rFonts w:cs="Arial"/>
            <w:szCs w:val="22"/>
            <w:rPrChange w:id="25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</w:ins>
      <w:ins w:id="26" w:author="Jordan Willis" w:date="2014-02-08T18:07:00Z"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  <w:r>
          <w:rPr>
            <w:rFonts w:cs="Arial"/>
            <w:szCs w:val="22"/>
          </w:rPr>
          <w:tab/>
        </w:r>
      </w:ins>
      <w:del w:id="27" w:author="Jordan Willis" w:date="2014-02-08T18:05:00Z">
        <w:r w:rsidR="00226396" w:rsidRPr="00551BED" w:rsidDel="00551BED">
          <w:rPr>
            <w:rFonts w:cs="Arial"/>
            <w:szCs w:val="22"/>
            <w:rPrChange w:id="28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</w:del>
      <w:del w:id="29" w:author="Jordan Willis" w:date="2014-02-08T18:06:00Z">
        <w:r w:rsidR="00226396" w:rsidRPr="00551BED" w:rsidDel="00551BED">
          <w:rPr>
            <w:rFonts w:cs="Arial"/>
            <w:szCs w:val="22"/>
            <w:rPrChange w:id="30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="00226396" w:rsidRPr="00551BED" w:rsidDel="00551BED">
          <w:rPr>
            <w:rFonts w:cs="Arial"/>
            <w:szCs w:val="22"/>
            <w:rPrChange w:id="31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</w:del>
      <w:del w:id="32" w:author="Jordan Willis" w:date="2014-02-08T18:05:00Z">
        <w:r w:rsidR="00226396" w:rsidRPr="00551BED" w:rsidDel="00551BED">
          <w:rPr>
            <w:rFonts w:cs="Arial"/>
            <w:szCs w:val="22"/>
            <w:rPrChange w:id="33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="00226396" w:rsidRPr="00551BED" w:rsidDel="00551BED">
          <w:rPr>
            <w:rFonts w:cs="Arial"/>
            <w:szCs w:val="22"/>
            <w:rPrChange w:id="34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="00493576" w:rsidRPr="00551BED" w:rsidDel="00551BED">
          <w:rPr>
            <w:rFonts w:cs="Arial"/>
            <w:szCs w:val="22"/>
            <w:rPrChange w:id="35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="00493576" w:rsidRPr="00551BED" w:rsidDel="00551BED">
          <w:rPr>
            <w:rFonts w:cs="Arial"/>
            <w:szCs w:val="22"/>
            <w:rPrChange w:id="36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="00493576" w:rsidRPr="00551BED" w:rsidDel="00551BED">
          <w:rPr>
            <w:rFonts w:cs="Arial"/>
            <w:szCs w:val="22"/>
            <w:rPrChange w:id="37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  <w:r w:rsidR="00493576" w:rsidRPr="00551BED" w:rsidDel="00551BED">
          <w:rPr>
            <w:rFonts w:cs="Arial"/>
            <w:szCs w:val="22"/>
            <w:rPrChange w:id="38" w:author="Jordan Willis" w:date="2014-02-08T18:07:00Z">
              <w:rPr>
                <w:rFonts w:cs="Arial"/>
                <w:szCs w:val="22"/>
                <w:lang w:val="sv-SE"/>
              </w:rPr>
            </w:rPrChange>
          </w:rPr>
          <w:tab/>
        </w:r>
      </w:del>
      <w:ins w:id="39" w:author="Jordan Willis" w:date="2014-02-08T18:05:00Z">
        <w:r w:rsidRPr="00551BED">
          <w:rPr>
            <w:rFonts w:cs="Arial"/>
            <w:szCs w:val="22"/>
            <w:rPrChange w:id="40" w:author="Jordan Willis" w:date="2014-02-08T18:07:00Z">
              <w:rPr>
                <w:rFonts w:cs="Arial"/>
                <w:szCs w:val="22"/>
              </w:rPr>
            </w:rPrChange>
          </w:rPr>
          <w:t>Cell Phone: 816-674-5340</w:t>
        </w:r>
      </w:ins>
      <w:del w:id="41" w:author="Jordan Willis" w:date="2014-02-08T18:05:00Z">
        <w:r w:rsidR="00F361C3" w:rsidDel="00551BED">
          <w:rPr>
            <w:rFonts w:cs="Arial"/>
            <w:szCs w:val="22"/>
            <w:lang w:val="sv-SE"/>
          </w:rPr>
          <w:delText>9022 NW 86th Te</w:delText>
        </w:r>
        <w:r w:rsidR="005317C8" w:rsidDel="00551BED">
          <w:rPr>
            <w:rFonts w:cs="Arial"/>
            <w:szCs w:val="22"/>
            <w:lang w:val="sv-SE"/>
          </w:rPr>
          <w:delText>r</w:delText>
        </w:r>
      </w:del>
    </w:p>
    <w:p w14:paraId="0BAC5653" w14:textId="77777777" w:rsidR="00C746D4" w:rsidRPr="00B307DC" w:rsidRDefault="00D04D39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  <w:lang w:val="sv-SE"/>
        </w:rPr>
      </w:pPr>
      <w:del w:id="42" w:author="Jordan Willis" w:date="2014-02-08T18:06:00Z">
        <w:r w:rsidRPr="00B307DC" w:rsidDel="00551BED">
          <w:rPr>
            <w:rFonts w:cs="Arial"/>
            <w:szCs w:val="22"/>
            <w:lang w:val="sv-SE"/>
          </w:rPr>
          <w:delText>Nashville TN 37232</w:delText>
        </w:r>
        <w:r w:rsidR="00226396" w:rsidRPr="00B307DC" w:rsidDel="00551BED">
          <w:rPr>
            <w:rFonts w:cs="Arial"/>
            <w:szCs w:val="22"/>
            <w:lang w:val="sv-SE"/>
          </w:rPr>
          <w:tab/>
        </w:r>
      </w:del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5317C8">
        <w:rPr>
          <w:rFonts w:cs="Arial"/>
          <w:szCs w:val="22"/>
          <w:lang w:val="sv-SE"/>
        </w:rPr>
        <w:tab/>
      </w:r>
      <w:r w:rsidR="005317C8">
        <w:rPr>
          <w:rFonts w:cs="Arial"/>
          <w:szCs w:val="22"/>
          <w:lang w:val="sv-SE"/>
        </w:rPr>
        <w:tab/>
      </w:r>
      <w:del w:id="43" w:author="Jordan Willis" w:date="2014-02-08T18:05:00Z">
        <w:r w:rsidR="005317C8" w:rsidDel="00551BED">
          <w:rPr>
            <w:rFonts w:cs="Arial"/>
            <w:szCs w:val="22"/>
            <w:lang w:val="sv-SE"/>
          </w:rPr>
          <w:delText>Kansas City</w:delText>
        </w:r>
        <w:r w:rsidRPr="00B307DC" w:rsidDel="00551BED">
          <w:rPr>
            <w:rFonts w:cs="Arial"/>
            <w:szCs w:val="22"/>
            <w:lang w:val="sv-SE"/>
          </w:rPr>
          <w:delText xml:space="preserve"> </w:delText>
        </w:r>
        <w:r w:rsidR="005317C8" w:rsidDel="00551BED">
          <w:rPr>
            <w:rFonts w:cs="Arial"/>
            <w:szCs w:val="22"/>
            <w:lang w:val="sv-SE"/>
          </w:rPr>
          <w:delText>MO</w:delText>
        </w:r>
        <w:r w:rsidRPr="00B307DC" w:rsidDel="00551BED">
          <w:rPr>
            <w:rFonts w:cs="Arial"/>
            <w:szCs w:val="22"/>
            <w:lang w:val="sv-SE"/>
          </w:rPr>
          <w:delText xml:space="preserve"> </w:delText>
        </w:r>
        <w:r w:rsidR="005317C8" w:rsidDel="00551BED">
          <w:rPr>
            <w:rFonts w:cs="Arial"/>
            <w:szCs w:val="22"/>
            <w:lang w:val="sv-SE"/>
          </w:rPr>
          <w:delText>64153</w:delText>
        </w:r>
      </w:del>
    </w:p>
    <w:p w14:paraId="6D78605A" w14:textId="77777777" w:rsidR="00C746D4" w:rsidRPr="00551BED" w:rsidRDefault="00A73EEC" w:rsidP="00551BED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  <w:rPrChange w:id="44" w:author="Jordan Willis" w:date="2014-02-08T18:07:00Z">
            <w:rPr>
              <w:rFonts w:ascii="Times" w:hAnsi="Times"/>
              <w:snapToGrid/>
              <w:sz w:val="20"/>
            </w:rPr>
          </w:rPrChange>
        </w:rPr>
        <w:pPrChange w:id="45" w:author="Jordan Willis" w:date="2014-02-08T18:07:00Z">
          <w:pPr/>
        </w:pPrChange>
      </w:pPr>
      <w:r w:rsidRPr="00B307DC">
        <w:rPr>
          <w:rFonts w:cs="Arial"/>
          <w:szCs w:val="22"/>
        </w:rPr>
        <w:t>Telephone</w:t>
      </w:r>
      <w:r w:rsidRPr="00551BED">
        <w:rPr>
          <w:rFonts w:cs="Arial"/>
          <w:szCs w:val="22"/>
          <w:rPrChange w:id="46" w:author="Jordan Willis" w:date="2014-02-08T18:07:00Z">
            <w:rPr>
              <w:rFonts w:cs="Arial"/>
              <w:szCs w:val="24"/>
            </w:rPr>
          </w:rPrChange>
        </w:rPr>
        <w:t>:</w:t>
      </w:r>
      <w:r w:rsidR="00493576" w:rsidRPr="00551BED">
        <w:rPr>
          <w:rFonts w:cs="Arial"/>
          <w:szCs w:val="22"/>
          <w:rPrChange w:id="47" w:author="Jordan Willis" w:date="2014-02-08T18:07:00Z">
            <w:rPr>
              <w:rFonts w:cs="Arial"/>
              <w:szCs w:val="24"/>
            </w:rPr>
          </w:rPrChange>
        </w:rPr>
        <w:t xml:space="preserve"> </w:t>
      </w:r>
      <w:r w:rsidR="00582C49" w:rsidRPr="00551BED">
        <w:rPr>
          <w:rFonts w:cs="Arial"/>
          <w:szCs w:val="22"/>
          <w:rPrChange w:id="48" w:author="Jordan Willis" w:date="2014-02-08T18:07:00Z">
            <w:rPr>
              <w:rFonts w:cs="Arial"/>
              <w:snapToGrid/>
              <w:color w:val="000000"/>
              <w:szCs w:val="24"/>
            </w:rPr>
          </w:rPrChange>
        </w:rPr>
        <w:t>615-</w:t>
      </w:r>
      <w:r w:rsidR="007471A5" w:rsidRPr="00551BED">
        <w:rPr>
          <w:rFonts w:cs="Arial"/>
          <w:szCs w:val="22"/>
          <w:rPrChange w:id="49" w:author="Jordan Willis" w:date="2014-02-08T18:07:00Z">
            <w:rPr>
              <w:rFonts w:cs="Arial"/>
              <w:snapToGrid/>
              <w:color w:val="000000"/>
              <w:szCs w:val="24"/>
            </w:rPr>
          </w:rPrChange>
        </w:rPr>
        <w:t>343-826</w:t>
      </w:r>
      <w:ins w:id="50" w:author="Jordan Willis" w:date="2014-02-08T18:07:00Z">
        <w:r w:rsidR="00551BED" w:rsidRPr="00551BED">
          <w:rPr>
            <w:rFonts w:cs="Arial"/>
            <w:szCs w:val="22"/>
            <w:rPrChange w:id="51" w:author="Jordan Willis" w:date="2014-02-08T18:07:00Z">
              <w:rPr>
                <w:rFonts w:cs="Arial"/>
                <w:snapToGrid/>
                <w:color w:val="000000"/>
                <w:szCs w:val="24"/>
              </w:rPr>
            </w:rPrChange>
          </w:rPr>
          <w:t>3</w:t>
        </w:r>
      </w:ins>
      <w:del w:id="52" w:author="Jordan Willis" w:date="2014-02-08T18:07:00Z">
        <w:r w:rsidR="007471A5" w:rsidRPr="00551BED" w:rsidDel="00551BED">
          <w:rPr>
            <w:rFonts w:cs="Arial"/>
            <w:szCs w:val="22"/>
            <w:rPrChange w:id="53" w:author="Jordan Willis" w:date="2014-02-08T18:07:00Z">
              <w:rPr>
                <w:rFonts w:cs="Arial"/>
                <w:snapToGrid/>
                <w:color w:val="000000"/>
                <w:szCs w:val="24"/>
              </w:rPr>
            </w:rPrChange>
          </w:rPr>
          <w:delText>3</w:delText>
        </w:r>
      </w:del>
      <w:r w:rsidR="00582C49" w:rsidRPr="00551BED">
        <w:rPr>
          <w:rFonts w:cs="Arial"/>
          <w:szCs w:val="22"/>
          <w:rPrChange w:id="54" w:author="Jordan Willis" w:date="2014-02-08T18:07:00Z">
            <w:rPr>
              <w:rFonts w:ascii="Courier" w:hAnsi="Courier"/>
              <w:snapToGrid/>
              <w:color w:val="000000"/>
              <w:sz w:val="20"/>
            </w:rPr>
          </w:rPrChange>
        </w:rPr>
        <w:tab/>
      </w:r>
      <w:ins w:id="55" w:author="Jordan Willis" w:date="2014-02-08T18:07:00Z"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</w:r>
        <w:r w:rsidR="00551BED">
          <w:rPr>
            <w:rFonts w:cs="Arial"/>
            <w:szCs w:val="22"/>
          </w:rPr>
          <w:tab/>
          <w:t>Email: jwillis0720@gmail.com</w:t>
        </w:r>
      </w:ins>
      <w:r w:rsidR="00582C49" w:rsidRPr="00551BED">
        <w:rPr>
          <w:rFonts w:cs="Arial"/>
          <w:szCs w:val="22"/>
          <w:rPrChange w:id="56" w:author="Jordan Willis" w:date="2014-02-08T18:07:00Z">
            <w:rPr>
              <w:rFonts w:ascii="Courier" w:hAnsi="Courier"/>
              <w:snapToGrid/>
              <w:color w:val="000000"/>
              <w:sz w:val="20"/>
            </w:rPr>
          </w:rPrChange>
        </w:rPr>
        <w:tab/>
      </w:r>
      <w:r w:rsidR="00582C49" w:rsidRPr="00551BED">
        <w:rPr>
          <w:rFonts w:cs="Arial"/>
          <w:szCs w:val="22"/>
          <w:rPrChange w:id="57" w:author="Jordan Willis" w:date="2014-02-08T18:07:00Z">
            <w:rPr>
              <w:rFonts w:ascii="Courier" w:hAnsi="Courier"/>
              <w:snapToGrid/>
              <w:color w:val="000000"/>
              <w:sz w:val="20"/>
            </w:rPr>
          </w:rPrChange>
        </w:rPr>
        <w:tab/>
      </w:r>
      <w:r w:rsidR="00582C49" w:rsidRPr="00551BED">
        <w:rPr>
          <w:rFonts w:cs="Arial"/>
          <w:szCs w:val="22"/>
          <w:rPrChange w:id="58" w:author="Jordan Willis" w:date="2014-02-08T18:07:00Z">
            <w:rPr>
              <w:rFonts w:ascii="Courier" w:hAnsi="Courier"/>
              <w:snapToGrid/>
              <w:color w:val="000000"/>
              <w:sz w:val="20"/>
            </w:rPr>
          </w:rPrChange>
        </w:rPr>
        <w:tab/>
      </w:r>
      <w:r w:rsidR="00582C49" w:rsidRPr="00551BED">
        <w:rPr>
          <w:rFonts w:cs="Arial"/>
          <w:szCs w:val="22"/>
          <w:rPrChange w:id="59" w:author="Jordan Willis" w:date="2014-02-08T18:07:00Z">
            <w:rPr>
              <w:rFonts w:ascii="Courier" w:hAnsi="Courier"/>
              <w:snapToGrid/>
              <w:color w:val="000000"/>
              <w:sz w:val="20"/>
            </w:rPr>
          </w:rPrChange>
        </w:rPr>
        <w:tab/>
      </w:r>
      <w:r w:rsidR="00493576">
        <w:rPr>
          <w:rFonts w:cs="Arial"/>
          <w:szCs w:val="22"/>
        </w:rPr>
        <w:t xml:space="preserve"> </w:t>
      </w:r>
      <w:r w:rsidR="007471A5">
        <w:rPr>
          <w:rFonts w:cs="Arial"/>
          <w:szCs w:val="22"/>
        </w:rPr>
        <w:tab/>
      </w:r>
      <w:del w:id="60" w:author="Jordan Willis" w:date="2014-02-08T18:05:00Z">
        <w:r w:rsidR="00D04D39" w:rsidRPr="00B307DC" w:rsidDel="00551BED">
          <w:rPr>
            <w:rFonts w:cs="Arial"/>
            <w:szCs w:val="22"/>
          </w:rPr>
          <w:delText>Cell Phone</w:delText>
        </w:r>
        <w:r w:rsidR="00C746D4" w:rsidRPr="00B307DC" w:rsidDel="00551BED">
          <w:rPr>
            <w:rFonts w:cs="Arial"/>
            <w:szCs w:val="22"/>
          </w:rPr>
          <w:delText>:</w:delText>
        </w:r>
        <w:r w:rsidR="00493576" w:rsidDel="00551BED">
          <w:rPr>
            <w:rFonts w:cs="Arial"/>
            <w:szCs w:val="22"/>
          </w:rPr>
          <w:delText xml:space="preserve"> </w:delText>
        </w:r>
        <w:r w:rsidR="005317C8" w:rsidDel="00551BED">
          <w:rPr>
            <w:rFonts w:cs="Arial"/>
            <w:szCs w:val="22"/>
          </w:rPr>
          <w:delText>816</w:delText>
        </w:r>
        <w:r w:rsidR="00C746D4" w:rsidRPr="00B307DC" w:rsidDel="00551BED">
          <w:rPr>
            <w:rFonts w:cs="Arial"/>
            <w:szCs w:val="22"/>
          </w:rPr>
          <w:delText>-</w:delText>
        </w:r>
        <w:r w:rsidR="005317C8" w:rsidDel="00551BED">
          <w:rPr>
            <w:rFonts w:cs="Arial"/>
            <w:szCs w:val="22"/>
          </w:rPr>
          <w:delText>674</w:delText>
        </w:r>
        <w:r w:rsidR="00D04D39" w:rsidRPr="00B307DC" w:rsidDel="00551BED">
          <w:rPr>
            <w:rFonts w:cs="Arial"/>
            <w:szCs w:val="22"/>
          </w:rPr>
          <w:delText>-</w:delText>
        </w:r>
        <w:r w:rsidR="005317C8" w:rsidDel="00551BED">
          <w:rPr>
            <w:rFonts w:cs="Arial"/>
            <w:szCs w:val="22"/>
          </w:rPr>
          <w:delText>5340</w:delText>
        </w:r>
      </w:del>
    </w:p>
    <w:p w14:paraId="3E15515C" w14:textId="77777777" w:rsidR="00C746D4" w:rsidRPr="00B307DC" w:rsidRDefault="00C746D4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  <w:r w:rsidRPr="00B307DC">
        <w:rPr>
          <w:rFonts w:cs="Arial"/>
          <w:szCs w:val="22"/>
        </w:rPr>
        <w:t>Email:</w:t>
      </w:r>
      <w:r w:rsidR="00493576">
        <w:rPr>
          <w:rFonts w:cs="Arial"/>
          <w:szCs w:val="22"/>
        </w:rPr>
        <w:t xml:space="preserve"> </w:t>
      </w:r>
      <w:r w:rsidR="005317C8">
        <w:rPr>
          <w:rFonts w:cs="Arial"/>
          <w:szCs w:val="22"/>
        </w:rPr>
        <w:t>Jordan.R.Willis</w:t>
      </w:r>
      <w:r w:rsidR="00D04D39" w:rsidRPr="00B307DC">
        <w:rPr>
          <w:rFonts w:cs="Arial"/>
          <w:szCs w:val="22"/>
        </w:rPr>
        <w:t>@vanderbilt.e</w:t>
      </w:r>
      <w:r w:rsidRPr="00B307DC">
        <w:rPr>
          <w:rFonts w:cs="Arial"/>
          <w:szCs w:val="22"/>
        </w:rPr>
        <w:t>du</w:t>
      </w:r>
    </w:p>
    <w:p w14:paraId="52DF0938" w14:textId="77777777" w:rsidR="0027342B" w:rsidRDefault="0027342B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</w:p>
    <w:p w14:paraId="5171782B" w14:textId="77777777" w:rsidR="0027342B" w:rsidRDefault="0027342B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6E4BF" wp14:editId="19E3E42F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6556248" cy="0"/>
                <wp:effectExtent l="0" t="0" r="22860" b="25400"/>
                <wp:wrapNone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516.25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"/>
            </w:pict>
          </mc:Fallback>
        </mc:AlternateContent>
      </w:r>
    </w:p>
    <w:p w14:paraId="091BE6C3" w14:textId="7A4A2CCC" w:rsidR="00492878" w:rsidRDefault="0049287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PROFILE</w:t>
      </w:r>
    </w:p>
    <w:p w14:paraId="0E7071DA" w14:textId="77777777" w:rsidR="00492878" w:rsidDel="00F442C8" w:rsidRDefault="00A25A52" w:rsidP="00F442C8">
      <w:pPr>
        <w:ind w:left="360"/>
        <w:jc w:val="both"/>
        <w:rPr>
          <w:del w:id="61" w:author="Jordan Willis" w:date="2014-02-08T18:54:00Z"/>
        </w:rPr>
        <w:pPrChange w:id="62" w:author="Jordan Willis" w:date="2014-02-08T18:56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r w:rsidRPr="001B6F03">
        <w:rPr>
          <w:rPrChange w:id="63" w:author="Jordan Willis" w:date="2014-02-08T18:54:00Z">
            <w:rPr>
              <w:rFonts w:cs="Arial"/>
              <w:b w:val="0"/>
              <w:sz w:val="24"/>
              <w:szCs w:val="22"/>
            </w:rPr>
          </w:rPrChange>
        </w:rPr>
        <w:t xml:space="preserve">Computational and </w:t>
      </w:r>
      <w:ins w:id="64" w:author="James Crowe" w:date="2013-08-28T01:07:00Z">
        <w:r w:rsidR="00C45DDC" w:rsidRPr="001B6F03">
          <w:rPr>
            <w:rPrChange w:id="65" w:author="Jordan Willis" w:date="2014-02-08T18:54:00Z">
              <w:rPr>
                <w:rFonts w:cs="Arial"/>
                <w:b w:val="0"/>
                <w:sz w:val="24"/>
                <w:szCs w:val="22"/>
              </w:rPr>
            </w:rPrChange>
          </w:rPr>
          <w:t>m</w:t>
        </w:r>
      </w:ins>
      <w:r w:rsidRPr="001B6F03">
        <w:rPr>
          <w:rPrChange w:id="66" w:author="Jordan Willis" w:date="2014-02-08T18:54:00Z">
            <w:rPr>
              <w:rFonts w:cs="Arial"/>
              <w:b w:val="0"/>
              <w:sz w:val="24"/>
              <w:szCs w:val="22"/>
            </w:rPr>
          </w:rPrChange>
        </w:rPr>
        <w:t xml:space="preserve">olecular </w:t>
      </w:r>
      <w:ins w:id="67" w:author="James Crowe" w:date="2013-08-28T01:07:00Z">
        <w:r w:rsidR="00C45DDC" w:rsidRPr="001B6F03">
          <w:rPr>
            <w:rPrChange w:id="68" w:author="Jordan Willis" w:date="2014-02-08T18:54:00Z">
              <w:rPr>
                <w:rFonts w:cs="Arial"/>
                <w:b w:val="0"/>
                <w:sz w:val="24"/>
                <w:szCs w:val="22"/>
              </w:rPr>
            </w:rPrChange>
          </w:rPr>
          <w:t>b</w:t>
        </w:r>
      </w:ins>
      <w:r w:rsidRPr="001B6F03">
        <w:rPr>
          <w:rPrChange w:id="69" w:author="Jordan Willis" w:date="2014-02-08T18:54:00Z">
            <w:rPr>
              <w:rFonts w:cs="Arial"/>
              <w:b w:val="0"/>
              <w:sz w:val="24"/>
              <w:szCs w:val="22"/>
            </w:rPr>
          </w:rPrChange>
        </w:rPr>
        <w:t>iologist</w:t>
      </w:r>
      <w:ins w:id="70" w:author="James Crowe" w:date="2013-08-28T01:07:00Z">
        <w:r w:rsidR="00C45DDC" w:rsidRPr="001B6F03">
          <w:rPr>
            <w:rPrChange w:id="71" w:author="Jordan Willis" w:date="2014-02-08T18:54:00Z">
              <w:rPr>
                <w:rFonts w:cs="Arial"/>
                <w:b w:val="0"/>
                <w:sz w:val="24"/>
                <w:szCs w:val="22"/>
              </w:rPr>
            </w:rPrChange>
          </w:rPr>
          <w:t xml:space="preserve"> working in the area of human antibodies and vaccines</w:t>
        </w:r>
      </w:ins>
    </w:p>
    <w:p w14:paraId="253295D8" w14:textId="77777777" w:rsidR="00F442C8" w:rsidRDefault="00F442C8" w:rsidP="001B6F03">
      <w:pPr>
        <w:ind w:left="270"/>
        <w:jc w:val="both"/>
        <w:rPr>
          <w:ins w:id="72" w:author="Jordan Willis" w:date="2014-02-08T18:55:00Z"/>
        </w:rPr>
        <w:pPrChange w:id="73" w:author="Jordan Willis" w:date="2014-02-08T18:55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</w:p>
    <w:p w14:paraId="28806BFF" w14:textId="197CDF5E" w:rsidR="00F442C8" w:rsidRDefault="00F442C8" w:rsidP="00F442C8">
      <w:pPr>
        <w:pStyle w:val="ListParagraph"/>
        <w:numPr>
          <w:ilvl w:val="0"/>
          <w:numId w:val="34"/>
        </w:numPr>
        <w:jc w:val="both"/>
        <w:rPr>
          <w:ins w:id="74" w:author="Jordan Willis" w:date="2014-02-08T18:57:00Z"/>
        </w:rPr>
        <w:pPrChange w:id="75" w:author="Jordan Willis" w:date="2014-02-08T18:57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ins w:id="76" w:author="Jordan Willis" w:date="2014-02-08T18:57:00Z">
        <w:r>
          <w:t>8 years experience with molecular biology</w:t>
        </w:r>
      </w:ins>
    </w:p>
    <w:p w14:paraId="59868A84" w14:textId="06045E07" w:rsidR="00F442C8" w:rsidRDefault="00F442C8" w:rsidP="00F442C8">
      <w:pPr>
        <w:pStyle w:val="ListParagraph"/>
        <w:numPr>
          <w:ilvl w:val="0"/>
          <w:numId w:val="34"/>
        </w:numPr>
        <w:jc w:val="both"/>
        <w:rPr>
          <w:ins w:id="77" w:author="Jordan Willis" w:date="2014-02-08T18:57:00Z"/>
        </w:rPr>
        <w:pPrChange w:id="78" w:author="Jordan Willis" w:date="2014-02-08T18:57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ins w:id="79" w:author="Jordan Willis" w:date="2014-02-08T18:57:00Z">
        <w:r>
          <w:t>5 years experience with molecular modeling</w:t>
        </w:r>
      </w:ins>
    </w:p>
    <w:p w14:paraId="6691E4D3" w14:textId="2EE6DFA7" w:rsidR="00F442C8" w:rsidRDefault="00F442C8" w:rsidP="00F442C8">
      <w:pPr>
        <w:pStyle w:val="ListParagraph"/>
        <w:numPr>
          <w:ilvl w:val="0"/>
          <w:numId w:val="34"/>
        </w:numPr>
        <w:jc w:val="both"/>
        <w:rPr>
          <w:ins w:id="80" w:author="Jordan Willis" w:date="2014-02-08T18:57:00Z"/>
        </w:rPr>
        <w:pPrChange w:id="81" w:author="Jordan Willis" w:date="2014-02-08T18:57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ins w:id="82" w:author="Jordan Willis" w:date="2014-02-08T18:57:00Z">
        <w:r>
          <w:t>5 years experience with cell culture and transfection</w:t>
        </w:r>
      </w:ins>
    </w:p>
    <w:p w14:paraId="7FFEE296" w14:textId="062C1F7C" w:rsidR="00F442C8" w:rsidRDefault="00F442C8" w:rsidP="00F442C8">
      <w:pPr>
        <w:pStyle w:val="ListParagraph"/>
        <w:numPr>
          <w:ilvl w:val="0"/>
          <w:numId w:val="34"/>
        </w:numPr>
        <w:jc w:val="both"/>
        <w:rPr>
          <w:ins w:id="83" w:author="Jordan Willis" w:date="2014-02-08T18:57:00Z"/>
        </w:rPr>
        <w:pPrChange w:id="84" w:author="Jordan Willis" w:date="2014-02-08T18:58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ins w:id="85" w:author="Jordan Willis" w:date="2014-02-08T18:57:00Z">
        <w:r>
          <w:t>4 years experience with high throughput sequencing and analysis</w:t>
        </w:r>
      </w:ins>
    </w:p>
    <w:p w14:paraId="0ACC75B7" w14:textId="3BDD1CFD" w:rsidR="00492878" w:rsidDel="001B6F03" w:rsidRDefault="00A25A52" w:rsidP="00F442C8">
      <w:pPr>
        <w:ind w:left="720"/>
        <w:jc w:val="both"/>
        <w:rPr>
          <w:del w:id="86" w:author="Jordan Willis" w:date="2014-02-08T18:54:00Z"/>
        </w:rPr>
        <w:pPrChange w:id="87" w:author="Jordan Willis" w:date="2014-02-08T18:58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del w:id="88" w:author="Jordan Willis" w:date="2014-02-08T18:57:00Z">
        <w:r w:rsidDel="00F442C8">
          <w:delText>8</w:delText>
        </w:r>
        <w:r w:rsidR="00492878" w:rsidDel="00F442C8">
          <w:delText xml:space="preserve"> years experience with molecular biology</w:delText>
        </w:r>
      </w:del>
    </w:p>
    <w:p w14:paraId="60CCA5D3" w14:textId="26D675CE" w:rsidR="00492878" w:rsidDel="001B6F03" w:rsidRDefault="00A25A52" w:rsidP="00F442C8">
      <w:pPr>
        <w:rPr>
          <w:del w:id="89" w:author="Jordan Willis" w:date="2014-02-08T18:54:00Z"/>
        </w:rPr>
        <w:pPrChange w:id="90" w:author="Jordan Willis" w:date="2014-02-08T18:58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del w:id="91" w:author="Jordan Willis" w:date="2014-02-08T18:57:00Z">
        <w:r w:rsidDel="00F442C8">
          <w:delText>4</w:delText>
        </w:r>
        <w:r w:rsidR="00492878" w:rsidDel="00F442C8">
          <w:delText xml:space="preserve"> years experience with cell culture and transfection</w:delText>
        </w:r>
      </w:del>
    </w:p>
    <w:p w14:paraId="26028045" w14:textId="11E55883" w:rsidR="00492878" w:rsidDel="001B6F03" w:rsidRDefault="00956CC8" w:rsidP="00F442C8">
      <w:pPr>
        <w:rPr>
          <w:del w:id="92" w:author="Jordan Willis" w:date="2014-02-08T18:54:00Z"/>
        </w:rPr>
        <w:pPrChange w:id="93" w:author="Jordan Willis" w:date="2014-02-08T18:58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del w:id="94" w:author="Jordan Willis" w:date="2014-02-08T18:57:00Z">
        <w:r w:rsidDel="00F442C8">
          <w:delText>5 years experience with molecular m</w:delText>
        </w:r>
        <w:r w:rsidR="00A25A52" w:rsidDel="00F442C8">
          <w:delText>odeling</w:delText>
        </w:r>
      </w:del>
    </w:p>
    <w:p w14:paraId="143B2591" w14:textId="3481D279" w:rsidR="00F27A99" w:rsidRPr="00F442C8" w:rsidRDefault="00A25A52" w:rsidP="00F442C8">
      <w:pPr>
        <w:rPr>
          <w:rPrChange w:id="95" w:author="Jordan Willis" w:date="2014-02-08T18:58:00Z">
            <w:rPr>
              <w:rFonts w:cs="Arial"/>
              <w:b w:val="0"/>
              <w:sz w:val="24"/>
              <w:szCs w:val="22"/>
            </w:rPr>
          </w:rPrChange>
        </w:rPr>
        <w:pPrChange w:id="96" w:author="Jordan Willis" w:date="2014-02-08T18:58:00Z">
          <w:pPr>
            <w:pStyle w:val="Section"/>
            <w:numPr>
              <w:numId w:val="18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del w:id="97" w:author="Jordan Willis" w:date="2014-02-08T18:35:00Z">
        <w:r w:rsidDel="0049479B">
          <w:delText>3</w:delText>
        </w:r>
      </w:del>
      <w:del w:id="98" w:author="Jordan Willis" w:date="2014-02-08T18:57:00Z">
        <w:r w:rsidDel="00F442C8">
          <w:delText xml:space="preserve"> years experience with high throughput sequencing and analysis</w:delText>
        </w:r>
      </w:del>
    </w:p>
    <w:p w14:paraId="3C1CF8B4" w14:textId="77777777" w:rsidR="00492878" w:rsidRDefault="00CA3DA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31A44" wp14:editId="7A6BF005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6556248" cy="0"/>
                <wp:effectExtent l="0" t="0" r="22860" b="2540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516.2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dUHB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"/>
            </w:pict>
          </mc:Fallback>
        </mc:AlternateContent>
      </w:r>
    </w:p>
    <w:p w14:paraId="3E7DE0BD" w14:textId="77777777" w:rsidR="00F27A99" w:rsidRPr="00F27A99" w:rsidRDefault="00F27A99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ins w:id="99" w:author="Jordan Willis" w:date="2014-02-08T18:15:00Z"/>
          <w:rFonts w:cs="Arial"/>
          <w:sz w:val="4"/>
          <w:szCs w:val="4"/>
          <w:rPrChange w:id="100" w:author="Jordan Willis" w:date="2014-02-08T18:15:00Z">
            <w:rPr>
              <w:ins w:id="101" w:author="Jordan Willis" w:date="2014-02-08T18:15:00Z"/>
              <w:rFonts w:cs="Arial"/>
              <w:sz w:val="24"/>
              <w:szCs w:val="22"/>
            </w:rPr>
          </w:rPrChange>
        </w:rPr>
      </w:pPr>
    </w:p>
    <w:p w14:paraId="7E239A35" w14:textId="77777777" w:rsidR="00F07F19" w:rsidRPr="00456D48" w:rsidRDefault="00C746D4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 w:rsidRPr="00B307DC">
        <w:rPr>
          <w:rFonts w:cs="Arial"/>
          <w:sz w:val="24"/>
          <w:szCs w:val="22"/>
        </w:rPr>
        <w:t>EDUCATION</w:t>
      </w:r>
    </w:p>
    <w:p w14:paraId="36DFE482" w14:textId="77777777" w:rsidR="00456D48" w:rsidRPr="00B307DC" w:rsidRDefault="00F07F19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Cs w:val="22"/>
        </w:rPr>
        <w:tab/>
      </w:r>
    </w:p>
    <w:p w14:paraId="464E0F71" w14:textId="0B729E37" w:rsidR="00456D48" w:rsidRPr="00B307DC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firstLine="270"/>
        <w:jc w:val="both"/>
        <w:rPr>
          <w:rFonts w:cs="Arial"/>
          <w:szCs w:val="22"/>
        </w:rPr>
        <w:pPrChange w:id="102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03" w:author="Jordan Willis" w:date="2014-02-08T18:59:00Z">
        <w:r w:rsidDel="00F442C8">
          <w:rPr>
            <w:rFonts w:cs="Arial"/>
            <w:b/>
            <w:szCs w:val="22"/>
          </w:rPr>
          <w:tab/>
        </w:r>
      </w:del>
      <w:r w:rsidRPr="00B307DC">
        <w:rPr>
          <w:rFonts w:cs="Arial"/>
          <w:b/>
          <w:szCs w:val="22"/>
        </w:rPr>
        <w:t>Vanderbilt University</w:t>
      </w:r>
      <w:r w:rsidR="00A25A52">
        <w:rPr>
          <w:rFonts w:cs="Arial"/>
          <w:b/>
          <w:szCs w:val="22"/>
        </w:rPr>
        <w:t xml:space="preserve"> Medical Center, Nashville, TN</w:t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ins w:id="104" w:author="Jordan Willis" w:date="2014-02-08T18:11:00Z">
        <w:r w:rsidR="00551BED">
          <w:rPr>
            <w:rFonts w:cs="Arial"/>
            <w:b/>
            <w:szCs w:val="22"/>
          </w:rPr>
          <w:t xml:space="preserve">    </w:t>
        </w:r>
      </w:ins>
      <w:ins w:id="105" w:author="Jordan Willis" w:date="2014-02-08T18:59:00Z">
        <w:r w:rsidR="00F442C8">
          <w:rPr>
            <w:rFonts w:cs="Arial"/>
            <w:b/>
            <w:szCs w:val="22"/>
          </w:rPr>
          <w:t xml:space="preserve">       </w:t>
        </w:r>
      </w:ins>
      <w:r w:rsidR="00A25A52">
        <w:rPr>
          <w:rFonts w:cs="Arial"/>
          <w:szCs w:val="22"/>
        </w:rPr>
        <w:t>2008-</w:t>
      </w:r>
      <w:ins w:id="106" w:author="James Crowe" w:date="2013-08-28T01:08:00Z">
        <w:r w:rsidR="00C45DDC">
          <w:rPr>
            <w:rFonts w:cs="Arial"/>
            <w:szCs w:val="22"/>
          </w:rPr>
          <w:t>present</w:t>
        </w:r>
      </w:ins>
    </w:p>
    <w:p w14:paraId="3BB32F14" w14:textId="77777777" w:rsidR="00551BED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firstLine="270"/>
        <w:jc w:val="both"/>
        <w:rPr>
          <w:ins w:id="107" w:author="Jordan Willis" w:date="2014-02-08T18:08:00Z"/>
          <w:rFonts w:cs="Arial"/>
          <w:szCs w:val="22"/>
        </w:rPr>
        <w:pPrChange w:id="108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09" w:author="Jordan Willis" w:date="2014-02-08T18:59:00Z">
        <w:r w:rsidRPr="00B307DC" w:rsidDel="00F442C8">
          <w:rPr>
            <w:rFonts w:cs="Arial"/>
            <w:szCs w:val="22"/>
          </w:rPr>
          <w:tab/>
        </w:r>
      </w:del>
      <w:r w:rsidR="00C12B6F">
        <w:rPr>
          <w:rFonts w:cs="Arial"/>
          <w:szCs w:val="22"/>
        </w:rPr>
        <w:t>Ph.D.</w:t>
      </w:r>
      <w:r w:rsidR="00A25A52">
        <w:rPr>
          <w:rFonts w:cs="Arial"/>
          <w:szCs w:val="22"/>
        </w:rPr>
        <w:t xml:space="preserve"> Chemical and Physical Biology</w:t>
      </w:r>
      <w:ins w:id="110" w:author="James Crowe" w:date="2013-08-28T01:09:00Z">
        <w:del w:id="111" w:author="Jordan Willis" w:date="2014-02-08T18:08:00Z">
          <w:r w:rsidR="00C45DDC" w:rsidDel="00551BED">
            <w:rPr>
              <w:rFonts w:cs="Arial"/>
              <w:szCs w:val="22"/>
            </w:rPr>
            <w:delText>,</w:delText>
          </w:r>
        </w:del>
        <w:r w:rsidR="00C45DDC">
          <w:rPr>
            <w:rFonts w:cs="Arial"/>
            <w:szCs w:val="22"/>
          </w:rPr>
          <w:t xml:space="preserve"> </w:t>
        </w:r>
      </w:ins>
    </w:p>
    <w:p w14:paraId="6421E19D" w14:textId="4D853C99" w:rsidR="00456D48" w:rsidRPr="00B307DC" w:rsidRDefault="00551BED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firstLine="270"/>
        <w:jc w:val="both"/>
        <w:rPr>
          <w:rFonts w:cs="Arial"/>
          <w:szCs w:val="22"/>
        </w:rPr>
        <w:pPrChange w:id="112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ins w:id="113" w:author="Jordan Willis" w:date="2014-02-08T18:08:00Z">
        <w:r>
          <w:rPr>
            <w:rFonts w:cs="Arial"/>
            <w:szCs w:val="22"/>
          </w:rPr>
          <w:t>D</w:t>
        </w:r>
      </w:ins>
      <w:ins w:id="114" w:author="James Crowe" w:date="2013-08-28T01:09:00Z">
        <w:del w:id="115" w:author="Jordan Willis" w:date="2014-02-08T18:08:00Z">
          <w:r w:rsidR="00C45DDC" w:rsidDel="00551BED">
            <w:rPr>
              <w:rFonts w:cs="Arial"/>
              <w:szCs w:val="22"/>
            </w:rPr>
            <w:delText>d</w:delText>
          </w:r>
        </w:del>
        <w:r w:rsidR="00C45DDC">
          <w:rPr>
            <w:rFonts w:cs="Arial"/>
            <w:szCs w:val="22"/>
          </w:rPr>
          <w:t xml:space="preserve">efense anticipated </w:t>
        </w:r>
      </w:ins>
      <w:ins w:id="116" w:author="Jordan Willis" w:date="2014-02-08T18:08:00Z">
        <w:r>
          <w:rPr>
            <w:rFonts w:cs="Arial"/>
            <w:szCs w:val="22"/>
          </w:rPr>
          <w:t>March 27</w:t>
        </w:r>
        <w:r w:rsidRPr="00551BED">
          <w:rPr>
            <w:rFonts w:cs="Arial"/>
            <w:szCs w:val="22"/>
            <w:vertAlign w:val="superscript"/>
            <w:rPrChange w:id="117" w:author="Jordan Willis" w:date="2014-02-08T18:09:00Z">
              <w:rPr>
                <w:rFonts w:cs="Arial"/>
                <w:szCs w:val="22"/>
              </w:rPr>
            </w:rPrChange>
          </w:rPr>
          <w:t>th</w:t>
        </w:r>
        <w:r>
          <w:rPr>
            <w:rFonts w:cs="Arial"/>
            <w:szCs w:val="22"/>
          </w:rPr>
          <w:t>,</w:t>
        </w:r>
      </w:ins>
      <w:ins w:id="118" w:author="Jordan Willis" w:date="2014-02-08T18:09:00Z">
        <w:r>
          <w:rPr>
            <w:rFonts w:cs="Arial"/>
            <w:szCs w:val="22"/>
          </w:rPr>
          <w:t xml:space="preserve"> </w:t>
        </w:r>
      </w:ins>
      <w:ins w:id="119" w:author="James Crowe" w:date="2013-08-28T01:09:00Z">
        <w:del w:id="120" w:author="Jordan Willis" w:date="2014-02-08T18:08:00Z">
          <w:r w:rsidR="00C45DDC" w:rsidDel="00551BED">
            <w:rPr>
              <w:rFonts w:cs="Arial"/>
              <w:szCs w:val="22"/>
            </w:rPr>
            <w:delText>December</w:delText>
          </w:r>
        </w:del>
        <w:r w:rsidR="00C45DDC">
          <w:rPr>
            <w:rFonts w:cs="Arial"/>
            <w:szCs w:val="22"/>
          </w:rPr>
          <w:t xml:space="preserve"> 20</w:t>
        </w:r>
        <w:del w:id="121" w:author="Jordan Willis" w:date="2014-02-08T18:09:00Z">
          <w:r w:rsidR="00C45DDC" w:rsidDel="00551BED">
            <w:rPr>
              <w:rFonts w:cs="Arial"/>
              <w:szCs w:val="22"/>
            </w:rPr>
            <w:delText>1</w:delText>
          </w:r>
        </w:del>
      </w:ins>
      <w:ins w:id="122" w:author="Jordan Willis" w:date="2014-02-08T18:09:00Z">
        <w:r>
          <w:rPr>
            <w:rFonts w:cs="Arial"/>
            <w:szCs w:val="22"/>
          </w:rPr>
          <w:t>14</w:t>
        </w:r>
      </w:ins>
      <w:ins w:id="123" w:author="James Crowe" w:date="2013-08-28T01:09:00Z">
        <w:del w:id="124" w:author="Jordan Willis" w:date="2014-02-08T18:09:00Z">
          <w:r w:rsidR="00C45DDC" w:rsidDel="00551BED">
            <w:rPr>
              <w:rFonts w:cs="Arial"/>
              <w:szCs w:val="22"/>
            </w:rPr>
            <w:delText>3.</w:delText>
          </w:r>
        </w:del>
      </w:ins>
    </w:p>
    <w:p w14:paraId="02D92B97" w14:textId="77777777" w:rsidR="00A25A52" w:rsidRDefault="00A25A52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25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/>
            <w:jc w:val="both"/>
          </w:pPr>
        </w:pPrChange>
      </w:pPr>
      <w:r>
        <w:rPr>
          <w:rFonts w:cs="Arial"/>
          <w:szCs w:val="22"/>
        </w:rPr>
        <w:t>Dissertation: “Rational Antibody Design: From Mechanisms of Antibody Binding to Novel Vaccine Strategies”</w:t>
      </w:r>
    </w:p>
    <w:p w14:paraId="6069F461" w14:textId="77777777" w:rsidR="00456D48" w:rsidRPr="00B307DC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firstLine="270"/>
        <w:jc w:val="both"/>
        <w:rPr>
          <w:rFonts w:cs="Arial"/>
          <w:szCs w:val="22"/>
        </w:rPr>
        <w:pPrChange w:id="126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27" w:author="Jordan Willis" w:date="2014-02-08T18:59:00Z">
        <w:r w:rsidRPr="00B307DC" w:rsidDel="00F442C8">
          <w:rPr>
            <w:rFonts w:cs="Arial"/>
            <w:szCs w:val="22"/>
          </w:rPr>
          <w:tab/>
        </w:r>
      </w:del>
      <w:r w:rsidRPr="00B307DC">
        <w:rPr>
          <w:rFonts w:cs="Arial"/>
          <w:szCs w:val="22"/>
        </w:rPr>
        <w:t>Advisor</w:t>
      </w:r>
      <w:r w:rsidR="00A25A52">
        <w:rPr>
          <w:rFonts w:cs="Arial"/>
          <w:szCs w:val="22"/>
        </w:rPr>
        <w:t>s</w:t>
      </w:r>
      <w:r w:rsidRPr="00B307DC">
        <w:rPr>
          <w:rFonts w:cs="Arial"/>
          <w:szCs w:val="22"/>
        </w:rPr>
        <w:t>:</w:t>
      </w:r>
      <w:r>
        <w:rPr>
          <w:rFonts w:cs="Arial"/>
          <w:szCs w:val="22"/>
        </w:rPr>
        <w:t xml:space="preserve"> </w:t>
      </w:r>
      <w:r w:rsidRPr="00B307DC">
        <w:rPr>
          <w:rFonts w:cs="Arial"/>
          <w:szCs w:val="22"/>
        </w:rPr>
        <w:t>James E. Crowe</w:t>
      </w:r>
      <w:r>
        <w:rPr>
          <w:rFonts w:cs="Arial"/>
          <w:szCs w:val="22"/>
        </w:rPr>
        <w:t>, Jr., M.D.</w:t>
      </w:r>
      <w:r w:rsidR="00A25A52">
        <w:rPr>
          <w:rFonts w:cs="Arial"/>
          <w:szCs w:val="22"/>
        </w:rPr>
        <w:t>, Jens Meiler Ph.D</w:t>
      </w:r>
      <w:r w:rsidR="00C12B6F">
        <w:rPr>
          <w:rFonts w:cs="Arial"/>
          <w:szCs w:val="22"/>
        </w:rPr>
        <w:t>.</w:t>
      </w:r>
    </w:p>
    <w:p w14:paraId="5BD113BE" w14:textId="77777777" w:rsidR="00456D48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firstLine="270"/>
        <w:jc w:val="both"/>
        <w:rPr>
          <w:rFonts w:cs="Arial"/>
          <w:b/>
          <w:szCs w:val="22"/>
        </w:rPr>
        <w:pPrChange w:id="128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</w:p>
    <w:p w14:paraId="7EEF3D15" w14:textId="472C5548" w:rsidR="00456D48" w:rsidRPr="00B307DC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29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30" w:author="Jordan Willis" w:date="2014-02-08T18:59:00Z">
        <w:r w:rsidDel="00F442C8">
          <w:rPr>
            <w:rFonts w:cs="Arial"/>
            <w:b/>
            <w:szCs w:val="22"/>
          </w:rPr>
          <w:tab/>
        </w:r>
      </w:del>
      <w:r w:rsidR="00C12B6F">
        <w:rPr>
          <w:rFonts w:cs="Arial"/>
          <w:b/>
          <w:szCs w:val="22"/>
        </w:rPr>
        <w:t>Northwest Missouri State University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="00C12B6F">
        <w:rPr>
          <w:rFonts w:cs="Arial"/>
          <w:szCs w:val="22"/>
        </w:rPr>
        <w:tab/>
      </w:r>
      <w:r w:rsidR="00C12B6F">
        <w:rPr>
          <w:rFonts w:cs="Arial"/>
          <w:szCs w:val="22"/>
        </w:rPr>
        <w:tab/>
      </w:r>
      <w:ins w:id="131" w:author="Jordan Willis" w:date="2014-02-08T18:11:00Z">
        <w:r w:rsidR="00551BED">
          <w:rPr>
            <w:rFonts w:cs="Arial"/>
            <w:szCs w:val="22"/>
          </w:rPr>
          <w:t xml:space="preserve">   </w:t>
        </w:r>
      </w:ins>
      <w:ins w:id="132" w:author="Jordan Willis" w:date="2014-02-08T18:12:00Z">
        <w:r w:rsidR="00551BED">
          <w:rPr>
            <w:rFonts w:cs="Arial"/>
            <w:szCs w:val="22"/>
          </w:rPr>
          <w:t xml:space="preserve"> </w:t>
        </w:r>
      </w:ins>
      <w:ins w:id="133" w:author="Jordan Willis" w:date="2014-02-08T18:59:00Z">
        <w:r w:rsidR="00F442C8">
          <w:rPr>
            <w:rFonts w:cs="Arial"/>
            <w:szCs w:val="22"/>
          </w:rPr>
          <w:tab/>
        </w:r>
        <w:r w:rsidR="00F442C8">
          <w:rPr>
            <w:rFonts w:cs="Arial"/>
            <w:szCs w:val="22"/>
          </w:rPr>
          <w:tab/>
          <w:t xml:space="preserve">          </w:t>
        </w:r>
      </w:ins>
      <w:r w:rsidR="00C12B6F">
        <w:rPr>
          <w:rFonts w:cs="Arial"/>
          <w:szCs w:val="22"/>
        </w:rPr>
        <w:t>2008</w:t>
      </w:r>
    </w:p>
    <w:p w14:paraId="3B073F66" w14:textId="77777777" w:rsidR="00456D48" w:rsidRPr="00B307DC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34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35" w:author="Jordan Willis" w:date="2014-02-08T18:59:00Z">
        <w:r w:rsidRPr="00B307DC" w:rsidDel="00F442C8">
          <w:rPr>
            <w:rFonts w:cs="Arial"/>
            <w:szCs w:val="22"/>
          </w:rPr>
          <w:tab/>
        </w:r>
      </w:del>
      <w:r w:rsidRPr="00B307DC">
        <w:rPr>
          <w:rFonts w:cs="Arial"/>
          <w:szCs w:val="22"/>
        </w:rPr>
        <w:t>Bache</w:t>
      </w:r>
      <w:r>
        <w:rPr>
          <w:rFonts w:cs="Arial"/>
          <w:szCs w:val="22"/>
        </w:rPr>
        <w:t xml:space="preserve">lor of Science in </w:t>
      </w:r>
      <w:r w:rsidR="00C12B6F">
        <w:rPr>
          <w:rFonts w:cs="Arial"/>
          <w:szCs w:val="22"/>
        </w:rPr>
        <w:t xml:space="preserve">A.C.S </w:t>
      </w:r>
      <w:ins w:id="136" w:author="James Crowe" w:date="2013-08-28T01:09:00Z">
        <w:r w:rsidR="00C45DDC">
          <w:rPr>
            <w:rFonts w:cs="Arial"/>
            <w:szCs w:val="22"/>
          </w:rPr>
          <w:t>A</w:t>
        </w:r>
      </w:ins>
      <w:r w:rsidR="00C12B6F">
        <w:rPr>
          <w:rFonts w:cs="Arial"/>
          <w:szCs w:val="22"/>
        </w:rPr>
        <w:t>ccredited Chemistry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</w:p>
    <w:p w14:paraId="2017EDC5" w14:textId="77777777" w:rsidR="00456D48" w:rsidRPr="00B307DC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37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38" w:author="Jordan Willis" w:date="2014-02-08T18:59:00Z">
        <w:r w:rsidDel="00F442C8">
          <w:rPr>
            <w:rFonts w:cs="Arial"/>
            <w:szCs w:val="22"/>
          </w:rPr>
          <w:tab/>
        </w:r>
      </w:del>
      <w:r>
        <w:rPr>
          <w:rFonts w:cs="Arial"/>
          <w:szCs w:val="22"/>
        </w:rPr>
        <w:t>Magna C</w:t>
      </w:r>
      <w:r w:rsidRPr="00B307DC">
        <w:rPr>
          <w:rFonts w:cs="Arial"/>
          <w:szCs w:val="22"/>
        </w:rPr>
        <w:t>um Laude, In Honors</w:t>
      </w:r>
    </w:p>
    <w:p w14:paraId="51095D81" w14:textId="77777777" w:rsidR="00456D48" w:rsidRDefault="00456D48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39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40" w:author="Jordan Willis" w:date="2014-02-08T18:59:00Z">
        <w:r w:rsidRPr="00B307DC" w:rsidDel="00F442C8">
          <w:rPr>
            <w:rFonts w:cs="Arial"/>
            <w:szCs w:val="22"/>
          </w:rPr>
          <w:tab/>
        </w:r>
      </w:del>
      <w:r>
        <w:rPr>
          <w:rFonts w:cs="Arial"/>
          <w:i/>
          <w:szCs w:val="22"/>
        </w:rPr>
        <w:t xml:space="preserve">GPA </w:t>
      </w:r>
      <w:r w:rsidRPr="00B307DC">
        <w:rPr>
          <w:rFonts w:cs="Arial"/>
          <w:szCs w:val="22"/>
        </w:rPr>
        <w:t>3.</w:t>
      </w:r>
      <w:bookmarkStart w:id="141" w:name="QuickMark"/>
      <w:bookmarkEnd w:id="141"/>
      <w:r w:rsidR="00C12B6F">
        <w:rPr>
          <w:rFonts w:cs="Arial"/>
          <w:szCs w:val="22"/>
        </w:rPr>
        <w:t>81</w:t>
      </w:r>
      <w:r>
        <w:rPr>
          <w:rFonts w:cs="Arial"/>
          <w:szCs w:val="22"/>
        </w:rPr>
        <w:t>/ 4.0</w:t>
      </w:r>
    </w:p>
    <w:p w14:paraId="6F550DE1" w14:textId="77777777" w:rsidR="001E3535" w:rsidRDefault="001E3535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b/>
          <w:szCs w:val="22"/>
        </w:rPr>
        <w:pPrChange w:id="142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r>
        <w:rPr>
          <w:rFonts w:cs="Arial"/>
          <w:b/>
          <w:szCs w:val="22"/>
        </w:rPr>
        <w:tab/>
      </w:r>
    </w:p>
    <w:p w14:paraId="2D025FC9" w14:textId="0AD098EE" w:rsidR="001E3535" w:rsidRPr="00B307DC" w:rsidRDefault="001E3535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43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44" w:author="Jordan Willis" w:date="2014-02-08T18:59:00Z">
        <w:r w:rsidDel="00F442C8">
          <w:rPr>
            <w:rFonts w:cs="Arial"/>
            <w:b/>
            <w:szCs w:val="22"/>
          </w:rPr>
          <w:tab/>
        </w:r>
      </w:del>
      <w:r>
        <w:rPr>
          <w:rFonts w:cs="Arial"/>
          <w:b/>
          <w:szCs w:val="22"/>
        </w:rPr>
        <w:t>Northwest Missouri State University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ins w:id="145" w:author="Jordan Willis" w:date="2014-02-08T18:11:00Z">
        <w:r w:rsidR="00551BED">
          <w:rPr>
            <w:rFonts w:cs="Arial"/>
            <w:szCs w:val="22"/>
          </w:rPr>
          <w:t xml:space="preserve">   </w:t>
        </w:r>
      </w:ins>
      <w:ins w:id="146" w:author="Jordan Willis" w:date="2014-02-08T18:12:00Z">
        <w:r w:rsidR="00551BED">
          <w:rPr>
            <w:rFonts w:cs="Arial"/>
            <w:szCs w:val="22"/>
          </w:rPr>
          <w:t xml:space="preserve"> </w:t>
        </w:r>
      </w:ins>
      <w:ins w:id="147" w:author="Jordan Willis" w:date="2014-02-08T19:00:00Z">
        <w:r w:rsidR="00F442C8">
          <w:rPr>
            <w:rFonts w:cs="Arial"/>
            <w:szCs w:val="22"/>
          </w:rPr>
          <w:t xml:space="preserve">                    </w:t>
        </w:r>
      </w:ins>
      <w:r>
        <w:rPr>
          <w:rFonts w:cs="Arial"/>
          <w:szCs w:val="22"/>
        </w:rPr>
        <w:t>2008</w:t>
      </w:r>
    </w:p>
    <w:p w14:paraId="4F215CFD" w14:textId="77777777" w:rsidR="001E3535" w:rsidRPr="00B307DC" w:rsidRDefault="001E3535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48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49" w:author="Jordan Willis" w:date="2014-02-08T18:59:00Z">
        <w:r w:rsidRPr="00B307DC" w:rsidDel="00F442C8">
          <w:rPr>
            <w:rFonts w:cs="Arial"/>
            <w:szCs w:val="22"/>
          </w:rPr>
          <w:tab/>
        </w:r>
      </w:del>
      <w:r w:rsidRPr="00B307DC">
        <w:rPr>
          <w:rFonts w:cs="Arial"/>
          <w:szCs w:val="22"/>
        </w:rPr>
        <w:t>Bache</w:t>
      </w:r>
      <w:r>
        <w:rPr>
          <w:rFonts w:cs="Arial"/>
          <w:szCs w:val="22"/>
        </w:rPr>
        <w:t>lor of Arts in Biology</w:t>
      </w:r>
      <w:ins w:id="150" w:author="James Crowe" w:date="2013-08-28T01:09:00Z">
        <w:r w:rsidR="00C45DDC">
          <w:rPr>
            <w:rFonts w:cs="Arial"/>
            <w:szCs w:val="22"/>
          </w:rPr>
          <w:t>,</w:t>
        </w:r>
      </w:ins>
      <w:r>
        <w:rPr>
          <w:rFonts w:cs="Arial"/>
          <w:szCs w:val="22"/>
        </w:rPr>
        <w:t xml:space="preserve"> with a focus in Molecular Biology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</w:p>
    <w:p w14:paraId="4DF92DE0" w14:textId="77777777" w:rsidR="001E3535" w:rsidRPr="00B307DC" w:rsidRDefault="001E3535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51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52" w:author="Jordan Willis" w:date="2014-02-08T18:59:00Z">
        <w:r w:rsidDel="00F442C8">
          <w:rPr>
            <w:rFonts w:cs="Arial"/>
            <w:szCs w:val="22"/>
          </w:rPr>
          <w:tab/>
        </w:r>
      </w:del>
      <w:r>
        <w:rPr>
          <w:rFonts w:cs="Arial"/>
          <w:szCs w:val="22"/>
        </w:rPr>
        <w:t>Magna C</w:t>
      </w:r>
      <w:r w:rsidRPr="00B307DC">
        <w:rPr>
          <w:rFonts w:cs="Arial"/>
          <w:szCs w:val="22"/>
        </w:rPr>
        <w:t>um Laude, In Honors</w:t>
      </w:r>
    </w:p>
    <w:p w14:paraId="6B61CDA7" w14:textId="77777777" w:rsidR="001E3535" w:rsidRDefault="001E3535" w:rsidP="00F442C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rPr>
          <w:rFonts w:cs="Arial"/>
          <w:szCs w:val="22"/>
        </w:rPr>
        <w:pPrChange w:id="153" w:author="Jordan Willis" w:date="2014-02-08T18:59:00Z">
          <w:p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154" w:author="Jordan Willis" w:date="2014-02-08T18:59:00Z">
        <w:r w:rsidRPr="00B307DC" w:rsidDel="00F442C8">
          <w:rPr>
            <w:rFonts w:cs="Arial"/>
            <w:szCs w:val="22"/>
          </w:rPr>
          <w:tab/>
        </w:r>
      </w:del>
      <w:r>
        <w:rPr>
          <w:rFonts w:cs="Arial"/>
          <w:i/>
          <w:szCs w:val="22"/>
        </w:rPr>
        <w:t xml:space="preserve">GPA </w:t>
      </w:r>
      <w:r w:rsidRPr="00B307DC">
        <w:rPr>
          <w:rFonts w:cs="Arial"/>
          <w:szCs w:val="22"/>
        </w:rPr>
        <w:t>3.</w:t>
      </w:r>
      <w:r>
        <w:rPr>
          <w:rFonts w:cs="Arial"/>
          <w:szCs w:val="22"/>
        </w:rPr>
        <w:t>81/ 4.0</w:t>
      </w:r>
    </w:p>
    <w:p w14:paraId="221B735C" w14:textId="77777777" w:rsidR="001E3535" w:rsidRPr="00B307DC" w:rsidRDefault="001E3535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</w:p>
    <w:p w14:paraId="12255549" w14:textId="77777777" w:rsidR="00C746D4" w:rsidRPr="00B307DC" w:rsidRDefault="00491EFD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021DE1" wp14:editId="43EA781E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5995035" cy="0"/>
                <wp:effectExtent l="6350" t="15875" r="31115" b="22225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.25pt" to="473.55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etHR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"/>
            </w:pict>
          </mc:Fallback>
        </mc:AlternateContent>
      </w:r>
    </w:p>
    <w:p w14:paraId="3D458239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2EA1A118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09ADEE23" w14:textId="77777777" w:rsidR="00F07F19" w:rsidRDefault="000A108E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>RESEARCH EXPERIENCE</w:t>
      </w:r>
    </w:p>
    <w:p w14:paraId="70957513" w14:textId="77777777" w:rsidR="00F07F19" w:rsidRDefault="00F07F19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30B95B3B" w14:textId="77777777" w:rsidR="00956CC8" w:rsidRDefault="00F07F19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 w:hanging="27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b w:val="0"/>
          <w:sz w:val="24"/>
          <w:szCs w:val="22"/>
        </w:rPr>
        <w:tab/>
      </w:r>
      <w:r>
        <w:rPr>
          <w:rFonts w:cs="Arial"/>
          <w:sz w:val="24"/>
          <w:szCs w:val="22"/>
        </w:rPr>
        <w:t xml:space="preserve">Vanderbilt </w:t>
      </w:r>
      <w:r w:rsidR="000A108E">
        <w:rPr>
          <w:rFonts w:cs="Arial"/>
          <w:sz w:val="24"/>
          <w:szCs w:val="22"/>
        </w:rPr>
        <w:t>Vaccine Center,</w:t>
      </w:r>
      <w:r w:rsidR="00956CC8">
        <w:rPr>
          <w:rFonts w:cs="Arial"/>
          <w:sz w:val="24"/>
          <w:szCs w:val="22"/>
        </w:rPr>
        <w:t xml:space="preserve"> Center for Structural Biology,</w:t>
      </w:r>
      <w:r w:rsidR="000A108E">
        <w:rPr>
          <w:rFonts w:cs="Arial"/>
          <w:sz w:val="24"/>
          <w:szCs w:val="22"/>
        </w:rPr>
        <w:t xml:space="preserve"> </w:t>
      </w:r>
    </w:p>
    <w:p w14:paraId="51EDADB1" w14:textId="77777777" w:rsidR="00662A8F" w:rsidRDefault="00956CC8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 w:hanging="27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 w:rsidR="000A108E">
        <w:rPr>
          <w:rFonts w:cs="Arial"/>
          <w:b w:val="0"/>
          <w:sz w:val="24"/>
          <w:szCs w:val="22"/>
        </w:rPr>
        <w:t>Vanderbilt University</w:t>
      </w:r>
      <w:r w:rsidR="00BC1463">
        <w:rPr>
          <w:rFonts w:cs="Arial"/>
          <w:sz w:val="24"/>
          <w:szCs w:val="22"/>
        </w:rPr>
        <w:t xml:space="preserve"> </w:t>
      </w:r>
    </w:p>
    <w:p w14:paraId="262D2F2D" w14:textId="77777777" w:rsidR="00F07F19" w:rsidRPr="000A108E" w:rsidRDefault="00662A8F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 w:hanging="27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>
        <w:rPr>
          <w:rFonts w:cs="Arial"/>
          <w:b w:val="0"/>
          <w:sz w:val="24"/>
          <w:szCs w:val="22"/>
        </w:rPr>
        <w:t>Graduate Student</w:t>
      </w:r>
      <w:r>
        <w:rPr>
          <w:rFonts w:cs="Arial"/>
          <w:b w:val="0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ins w:id="155" w:author="James Crowe" w:date="2013-08-28T01:10:00Z">
        <w:r w:rsidR="00C45DDC">
          <w:rPr>
            <w:rFonts w:cs="Arial"/>
            <w:sz w:val="24"/>
            <w:szCs w:val="22"/>
          </w:rPr>
          <w:tab/>
        </w:r>
      </w:ins>
      <w:ins w:id="156" w:author="Jordan Willis" w:date="2014-02-08T18:12:00Z">
        <w:r w:rsidR="00551BED">
          <w:rPr>
            <w:rFonts w:cs="Arial"/>
            <w:sz w:val="24"/>
            <w:szCs w:val="22"/>
          </w:rPr>
          <w:t xml:space="preserve">    </w:t>
        </w:r>
      </w:ins>
      <w:r w:rsidR="00F07F19">
        <w:rPr>
          <w:rFonts w:cs="Arial"/>
          <w:b w:val="0"/>
          <w:sz w:val="24"/>
          <w:szCs w:val="22"/>
        </w:rPr>
        <w:t>20</w:t>
      </w:r>
      <w:r w:rsidR="001E3535">
        <w:rPr>
          <w:rFonts w:cs="Arial"/>
          <w:b w:val="0"/>
          <w:sz w:val="24"/>
          <w:szCs w:val="22"/>
        </w:rPr>
        <w:t>08</w:t>
      </w:r>
      <w:r w:rsidR="00956CC8">
        <w:rPr>
          <w:rFonts w:cs="Arial"/>
          <w:b w:val="0"/>
          <w:sz w:val="24"/>
          <w:szCs w:val="22"/>
        </w:rPr>
        <w:t>-</w:t>
      </w:r>
      <w:r w:rsidR="00F07F19">
        <w:rPr>
          <w:rFonts w:cs="Arial"/>
          <w:b w:val="0"/>
          <w:sz w:val="24"/>
          <w:szCs w:val="22"/>
        </w:rPr>
        <w:t>present</w:t>
      </w:r>
      <w:r w:rsidR="00F07F19">
        <w:rPr>
          <w:rFonts w:cs="Arial"/>
          <w:sz w:val="24"/>
          <w:szCs w:val="22"/>
        </w:rPr>
        <w:tab/>
      </w:r>
    </w:p>
    <w:p w14:paraId="2E779CF4" w14:textId="77777777" w:rsidR="00F07F19" w:rsidRDefault="00F07F19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 w:hanging="27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ab/>
      </w:r>
      <w:r w:rsidR="000A108E">
        <w:rPr>
          <w:rFonts w:cs="Arial"/>
          <w:b w:val="0"/>
          <w:sz w:val="24"/>
          <w:szCs w:val="22"/>
        </w:rPr>
        <w:t>Principal Investigator</w:t>
      </w:r>
      <w:ins w:id="157" w:author="James Crowe" w:date="2013-08-28T01:10:00Z">
        <w:r w:rsidR="00C45DDC">
          <w:rPr>
            <w:rFonts w:cs="Arial"/>
            <w:b w:val="0"/>
            <w:sz w:val="24"/>
            <w:szCs w:val="22"/>
          </w:rPr>
          <w:t>s</w:t>
        </w:r>
      </w:ins>
      <w:r w:rsidR="000A108E">
        <w:rPr>
          <w:rFonts w:cs="Arial"/>
          <w:b w:val="0"/>
          <w:sz w:val="24"/>
          <w:szCs w:val="22"/>
        </w:rPr>
        <w:t>:</w:t>
      </w:r>
      <w:r>
        <w:rPr>
          <w:rFonts w:cs="Arial"/>
          <w:b w:val="0"/>
          <w:sz w:val="24"/>
          <w:szCs w:val="22"/>
        </w:rPr>
        <w:t xml:space="preserve"> James E. Crowe</w:t>
      </w:r>
      <w:r w:rsidR="00F63B35">
        <w:rPr>
          <w:rFonts w:cs="Arial"/>
          <w:b w:val="0"/>
          <w:sz w:val="24"/>
          <w:szCs w:val="22"/>
        </w:rPr>
        <w:t>, Jr., M.D</w:t>
      </w:r>
      <w:r w:rsidR="001E3535">
        <w:rPr>
          <w:rFonts w:cs="Arial"/>
          <w:b w:val="0"/>
          <w:sz w:val="24"/>
          <w:szCs w:val="22"/>
        </w:rPr>
        <w:t>, Jens Meiler</w:t>
      </w:r>
      <w:r w:rsidR="00956CC8">
        <w:rPr>
          <w:rFonts w:cs="Arial"/>
          <w:b w:val="0"/>
          <w:sz w:val="24"/>
          <w:szCs w:val="22"/>
        </w:rPr>
        <w:t xml:space="preserve"> PhD</w:t>
      </w:r>
    </w:p>
    <w:p w14:paraId="3DCCFAAF" w14:textId="77777777" w:rsidR="00551BED" w:rsidRDefault="00956CC8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outlineLvl w:val="0"/>
        <w:rPr>
          <w:ins w:id="158" w:author="Jordan Willis" w:date="2014-02-08T18:13:00Z"/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My </w:t>
      </w:r>
      <w:del w:id="159" w:author="Jordan Willis" w:date="2014-02-08T18:10:00Z">
        <w:r w:rsidDel="00551BED">
          <w:rPr>
            <w:rFonts w:cs="Arial"/>
            <w:b w:val="0"/>
            <w:sz w:val="24"/>
            <w:szCs w:val="22"/>
          </w:rPr>
          <w:delText>project</w:delText>
        </w:r>
      </w:del>
      <w:ins w:id="160" w:author="Jordan Willis" w:date="2014-02-08T18:10:00Z">
        <w:r w:rsidR="00551BED">
          <w:rPr>
            <w:rFonts w:cs="Arial"/>
            <w:b w:val="0"/>
            <w:sz w:val="24"/>
            <w:szCs w:val="22"/>
          </w:rPr>
          <w:t>thesis</w:t>
        </w:r>
      </w:ins>
      <w:r>
        <w:rPr>
          <w:rFonts w:cs="Arial"/>
          <w:b w:val="0"/>
          <w:sz w:val="24"/>
          <w:szCs w:val="22"/>
        </w:rPr>
        <w:t xml:space="preserve"> involv</w:t>
      </w:r>
      <w:ins w:id="161" w:author="Jordan Willis" w:date="2014-02-08T18:10:00Z">
        <w:r w:rsidR="00551BED">
          <w:rPr>
            <w:rFonts w:cs="Arial"/>
            <w:b w:val="0"/>
            <w:sz w:val="24"/>
            <w:szCs w:val="22"/>
          </w:rPr>
          <w:t xml:space="preserve">es </w:t>
        </w:r>
      </w:ins>
      <w:del w:id="162" w:author="Jordan Willis" w:date="2014-02-08T18:10:00Z">
        <w:r w:rsidDel="00551BED">
          <w:rPr>
            <w:rFonts w:cs="Arial"/>
            <w:b w:val="0"/>
            <w:sz w:val="24"/>
            <w:szCs w:val="22"/>
          </w:rPr>
          <w:delText xml:space="preserve">ed </w:delText>
        </w:r>
      </w:del>
      <w:ins w:id="163" w:author="James Crowe" w:date="2013-08-28T01:10:00Z">
        <w:r w:rsidR="00C45DDC">
          <w:rPr>
            <w:rFonts w:cs="Arial"/>
            <w:b w:val="0"/>
            <w:sz w:val="24"/>
            <w:szCs w:val="22"/>
          </w:rPr>
          <w:t xml:space="preserve">using </w:t>
        </w:r>
      </w:ins>
      <w:r>
        <w:rPr>
          <w:rFonts w:cs="Arial"/>
          <w:b w:val="0"/>
          <w:sz w:val="24"/>
          <w:szCs w:val="22"/>
        </w:rPr>
        <w:t xml:space="preserve">computational design to answer specific questions in </w:t>
      </w:r>
      <w:ins w:id="164" w:author="Natalie Thornburg" w:date="2013-08-28T09:33:00Z">
        <w:r w:rsidR="002E67BA">
          <w:rPr>
            <w:rFonts w:cs="Arial"/>
            <w:b w:val="0"/>
            <w:sz w:val="24"/>
            <w:szCs w:val="22"/>
          </w:rPr>
          <w:t xml:space="preserve">viral </w:t>
        </w:r>
      </w:ins>
      <w:ins w:id="165" w:author="Natalie Thornburg" w:date="2013-08-28T09:34:00Z">
        <w:r w:rsidR="002E67BA">
          <w:rPr>
            <w:rFonts w:cs="Arial"/>
            <w:b w:val="0"/>
            <w:sz w:val="24"/>
            <w:szCs w:val="22"/>
          </w:rPr>
          <w:t>HIV</w:t>
        </w:r>
      </w:ins>
      <w:ins w:id="166" w:author="Jordan Willis" w:date="2014-02-08T18:10:00Z">
        <w:r w:rsidR="00551BED">
          <w:rPr>
            <w:rFonts w:cs="Arial"/>
            <w:b w:val="0"/>
            <w:sz w:val="24"/>
            <w:szCs w:val="22"/>
          </w:rPr>
          <w:t xml:space="preserve"> </w:t>
        </w:r>
      </w:ins>
      <w:r>
        <w:rPr>
          <w:rFonts w:cs="Arial"/>
          <w:b w:val="0"/>
          <w:sz w:val="24"/>
          <w:szCs w:val="22"/>
        </w:rPr>
        <w:t>immunology</w:t>
      </w:r>
      <w:ins w:id="167" w:author="James Crowe" w:date="2013-08-28T01:10:00Z">
        <w:r w:rsidR="00C45DDC">
          <w:rPr>
            <w:rFonts w:cs="Arial"/>
            <w:b w:val="0"/>
            <w:sz w:val="24"/>
            <w:szCs w:val="22"/>
          </w:rPr>
          <w:t>,</w:t>
        </w:r>
      </w:ins>
      <w:r>
        <w:rPr>
          <w:rFonts w:cs="Arial"/>
          <w:b w:val="0"/>
          <w:sz w:val="24"/>
          <w:szCs w:val="22"/>
        </w:rPr>
        <w:t xml:space="preserve"> with a focus </w:t>
      </w:r>
      <w:ins w:id="168" w:author="James Crowe" w:date="2013-08-28T01:10:00Z">
        <w:r w:rsidR="00C45DDC">
          <w:rPr>
            <w:rFonts w:cs="Arial"/>
            <w:b w:val="0"/>
            <w:sz w:val="24"/>
            <w:szCs w:val="22"/>
          </w:rPr>
          <w:t xml:space="preserve">on </w:t>
        </w:r>
      </w:ins>
      <w:r>
        <w:rPr>
          <w:rFonts w:cs="Arial"/>
          <w:b w:val="0"/>
          <w:sz w:val="24"/>
          <w:szCs w:val="22"/>
        </w:rPr>
        <w:t xml:space="preserve">antibody design. The computational </w:t>
      </w:r>
      <w:ins w:id="169" w:author="James Crowe" w:date="2013-08-28T01:10:00Z">
        <w:r w:rsidR="00C45DDC">
          <w:rPr>
            <w:rFonts w:cs="Arial"/>
            <w:b w:val="0"/>
            <w:sz w:val="24"/>
            <w:szCs w:val="22"/>
          </w:rPr>
          <w:t xml:space="preserve">work </w:t>
        </w:r>
      </w:ins>
      <w:ins w:id="170" w:author="James Crowe" w:date="2013-08-28T01:11:00Z">
        <w:r w:rsidR="00C45DDC">
          <w:rPr>
            <w:rFonts w:cs="Arial"/>
            <w:b w:val="0"/>
            <w:sz w:val="24"/>
            <w:szCs w:val="22"/>
          </w:rPr>
          <w:t xml:space="preserve">was </w:t>
        </w:r>
      </w:ins>
      <w:r>
        <w:rPr>
          <w:rFonts w:cs="Arial"/>
          <w:b w:val="0"/>
          <w:sz w:val="24"/>
          <w:szCs w:val="22"/>
        </w:rPr>
        <w:t xml:space="preserve">accomplished in the Meiler </w:t>
      </w:r>
      <w:ins w:id="171" w:author="James Crowe" w:date="2013-08-28T01:10:00Z">
        <w:r w:rsidR="00C45DDC">
          <w:rPr>
            <w:rFonts w:cs="Arial"/>
            <w:b w:val="0"/>
            <w:sz w:val="24"/>
            <w:szCs w:val="22"/>
          </w:rPr>
          <w:t>laboratory</w:t>
        </w:r>
      </w:ins>
      <w:r>
        <w:rPr>
          <w:rFonts w:cs="Arial"/>
          <w:b w:val="0"/>
          <w:sz w:val="24"/>
          <w:szCs w:val="22"/>
        </w:rPr>
        <w:t xml:space="preserve"> while the experimental </w:t>
      </w:r>
      <w:ins w:id="172" w:author="James Crowe" w:date="2013-08-28T01:11:00Z">
        <w:r w:rsidR="00C45DDC">
          <w:rPr>
            <w:rFonts w:cs="Arial"/>
            <w:b w:val="0"/>
            <w:sz w:val="24"/>
            <w:szCs w:val="22"/>
          </w:rPr>
          <w:t xml:space="preserve">laboratory work was </w:t>
        </w:r>
        <w:r w:rsidR="00C45DDC">
          <w:rPr>
            <w:rFonts w:cs="Arial"/>
            <w:b w:val="0"/>
            <w:sz w:val="24"/>
            <w:szCs w:val="22"/>
          </w:rPr>
          <w:lastRenderedPageBreak/>
          <w:t xml:space="preserve">conducted </w:t>
        </w:r>
      </w:ins>
      <w:r>
        <w:rPr>
          <w:rFonts w:cs="Arial"/>
          <w:b w:val="0"/>
          <w:sz w:val="24"/>
          <w:szCs w:val="22"/>
        </w:rPr>
        <w:t>in the Crowe lab</w:t>
      </w:r>
      <w:ins w:id="173" w:author="James Crowe" w:date="2013-08-28T01:11:00Z">
        <w:r w:rsidR="00C45DDC">
          <w:rPr>
            <w:rFonts w:cs="Arial"/>
            <w:b w:val="0"/>
            <w:sz w:val="24"/>
            <w:szCs w:val="22"/>
          </w:rPr>
          <w:t>oratory</w:t>
        </w:r>
      </w:ins>
      <w:r>
        <w:rPr>
          <w:rFonts w:cs="Arial"/>
          <w:b w:val="0"/>
          <w:sz w:val="24"/>
          <w:szCs w:val="22"/>
        </w:rPr>
        <w:t xml:space="preserve">. My </w:t>
      </w:r>
      <w:ins w:id="174" w:author="James Crowe" w:date="2013-08-28T01:11:00Z">
        <w:r w:rsidR="00C45DDC">
          <w:rPr>
            <w:rFonts w:cs="Arial"/>
            <w:b w:val="0"/>
            <w:sz w:val="24"/>
            <w:szCs w:val="22"/>
          </w:rPr>
          <w:t xml:space="preserve">thesis work </w:t>
        </w:r>
      </w:ins>
      <w:r>
        <w:rPr>
          <w:rFonts w:cs="Arial"/>
          <w:b w:val="0"/>
          <w:sz w:val="24"/>
          <w:szCs w:val="22"/>
        </w:rPr>
        <w:t xml:space="preserve">can be divided into </w:t>
      </w:r>
      <w:r w:rsidR="00662A8F">
        <w:rPr>
          <w:rFonts w:cs="Arial"/>
          <w:b w:val="0"/>
          <w:sz w:val="24"/>
          <w:szCs w:val="22"/>
        </w:rPr>
        <w:t>four</w:t>
      </w:r>
      <w:r>
        <w:rPr>
          <w:rFonts w:cs="Arial"/>
          <w:b w:val="0"/>
          <w:sz w:val="24"/>
          <w:szCs w:val="22"/>
        </w:rPr>
        <w:t xml:space="preserve"> parts:</w:t>
      </w:r>
      <w:r w:rsidR="000A108E">
        <w:rPr>
          <w:rFonts w:cs="Arial"/>
          <w:b w:val="0"/>
          <w:sz w:val="24"/>
          <w:szCs w:val="22"/>
        </w:rPr>
        <w:t xml:space="preserve"> </w:t>
      </w:r>
    </w:p>
    <w:p w14:paraId="7BB9CE55" w14:textId="77777777" w:rsidR="00551BED" w:rsidRDefault="00551BED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ins w:id="175" w:author="Jordan Willis" w:date="2014-02-08T18:12:00Z"/>
          <w:rFonts w:cs="Arial"/>
          <w:b w:val="0"/>
          <w:sz w:val="24"/>
          <w:szCs w:val="22"/>
        </w:rPr>
      </w:pPr>
    </w:p>
    <w:p w14:paraId="222D8D04" w14:textId="77777777" w:rsidR="00551BED" w:rsidRDefault="00956CC8" w:rsidP="00F442C8">
      <w:pPr>
        <w:pStyle w:val="Section"/>
        <w:numPr>
          <w:ilvl w:val="0"/>
          <w:numId w:val="21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260" w:hanging="540"/>
        <w:jc w:val="both"/>
        <w:outlineLvl w:val="0"/>
        <w:rPr>
          <w:ins w:id="176" w:author="Jordan Willis" w:date="2014-02-08T18:13:00Z"/>
          <w:rFonts w:cs="Arial"/>
          <w:b w:val="0"/>
          <w:sz w:val="24"/>
          <w:szCs w:val="22"/>
        </w:rPr>
        <w:pPrChange w:id="177" w:author="Jordan Willis" w:date="2014-02-08T18:13:00Z">
          <w:pPr>
            <w:pStyle w:val="Section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/>
            <w:jc w:val="both"/>
            <w:outlineLvl w:val="0"/>
          </w:pPr>
        </w:pPrChange>
      </w:pPr>
      <w:del w:id="178" w:author="Jordan Willis" w:date="2014-02-08T18:13:00Z">
        <w:r w:rsidDel="00551BED">
          <w:rPr>
            <w:rFonts w:cs="Arial"/>
            <w:b w:val="0"/>
            <w:sz w:val="24"/>
            <w:szCs w:val="22"/>
          </w:rPr>
          <w:delText xml:space="preserve">1) </w:delText>
        </w:r>
      </w:del>
      <w:r w:rsidR="00C71BF8">
        <w:rPr>
          <w:rFonts w:cs="Arial"/>
          <w:b w:val="0"/>
          <w:sz w:val="24"/>
          <w:szCs w:val="22"/>
        </w:rPr>
        <w:t xml:space="preserve">Multi-state antibody design to interrogate mechanisms for antibody polyspecificity. How do antibodies use a limited sequence repertoire to bind many antigens? </w:t>
      </w:r>
    </w:p>
    <w:p w14:paraId="488788ED" w14:textId="77777777" w:rsidR="00551BED" w:rsidRDefault="00551BED" w:rsidP="00551BED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440"/>
        <w:jc w:val="both"/>
        <w:outlineLvl w:val="0"/>
        <w:rPr>
          <w:ins w:id="179" w:author="Jordan Willis" w:date="2014-02-08T18:13:00Z"/>
          <w:rFonts w:cs="Arial"/>
          <w:b w:val="0"/>
          <w:sz w:val="24"/>
          <w:szCs w:val="22"/>
        </w:rPr>
        <w:pPrChange w:id="180" w:author="Jordan Willis" w:date="2014-02-08T18:13:00Z">
          <w:pPr>
            <w:pStyle w:val="Section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/>
            <w:jc w:val="both"/>
            <w:outlineLvl w:val="0"/>
          </w:pPr>
        </w:pPrChange>
      </w:pPr>
    </w:p>
    <w:p w14:paraId="129CC7F6" w14:textId="636941CC" w:rsidR="00551BED" w:rsidRDefault="00C71BF8" w:rsidP="00F442C8">
      <w:pPr>
        <w:pStyle w:val="Section"/>
        <w:numPr>
          <w:ilvl w:val="0"/>
          <w:numId w:val="21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260" w:hanging="540"/>
        <w:jc w:val="both"/>
        <w:outlineLvl w:val="0"/>
        <w:rPr>
          <w:ins w:id="181" w:author="Jordan Willis" w:date="2014-02-08T18:13:00Z"/>
          <w:rFonts w:cs="Arial"/>
          <w:b w:val="0"/>
          <w:sz w:val="24"/>
          <w:szCs w:val="22"/>
        </w:rPr>
        <w:pPrChange w:id="182" w:author="Jordan Willis" w:date="2014-02-08T19:01:00Z">
          <w:pPr>
            <w:pStyle w:val="Section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/>
            <w:jc w:val="both"/>
            <w:outlineLvl w:val="0"/>
          </w:pPr>
        </w:pPrChange>
      </w:pPr>
      <w:del w:id="183" w:author="Jordan Willis" w:date="2014-02-08T18:13:00Z">
        <w:r w:rsidDel="00551BED">
          <w:rPr>
            <w:rFonts w:cs="Arial"/>
            <w:b w:val="0"/>
            <w:sz w:val="24"/>
            <w:szCs w:val="22"/>
          </w:rPr>
          <w:delText xml:space="preserve">2) </w:delText>
        </w:r>
      </w:del>
      <w:r>
        <w:rPr>
          <w:rFonts w:cs="Arial"/>
          <w:b w:val="0"/>
          <w:sz w:val="24"/>
          <w:szCs w:val="22"/>
        </w:rPr>
        <w:t xml:space="preserve">Molecular mechanisms of CD4-binding site escape for HIV-1 gp120. How does gp120 escape </w:t>
      </w:r>
      <w:ins w:id="184" w:author="James Crowe" w:date="2013-08-28T01:12:00Z">
        <w:r w:rsidR="00C45DDC">
          <w:rPr>
            <w:rFonts w:cs="Arial"/>
            <w:b w:val="0"/>
            <w:sz w:val="24"/>
            <w:szCs w:val="22"/>
          </w:rPr>
          <w:t xml:space="preserve">neutralization by </w:t>
        </w:r>
      </w:ins>
      <w:ins w:id="185" w:author="Natalie Thornburg" w:date="2013-08-28T09:34:00Z">
        <w:r w:rsidR="002E67BA">
          <w:rPr>
            <w:rFonts w:cs="Arial"/>
            <w:b w:val="0"/>
            <w:sz w:val="24"/>
            <w:szCs w:val="22"/>
          </w:rPr>
          <w:t>two CD</w:t>
        </w:r>
        <w:del w:id="186" w:author="Jordan Willis" w:date="2014-02-08T19:03:00Z">
          <w:r w:rsidR="002E67BA" w:rsidDel="00B74D6C">
            <w:rPr>
              <w:rFonts w:cs="Arial"/>
              <w:b w:val="0"/>
              <w:sz w:val="24"/>
              <w:szCs w:val="22"/>
            </w:rPr>
            <w:delText>-</w:delText>
          </w:r>
        </w:del>
        <w:r w:rsidR="002E67BA">
          <w:rPr>
            <w:rFonts w:cs="Arial"/>
            <w:b w:val="0"/>
            <w:sz w:val="24"/>
            <w:szCs w:val="22"/>
          </w:rPr>
          <w:t>4</w:t>
        </w:r>
      </w:ins>
      <w:ins w:id="187" w:author="Jordan Willis" w:date="2014-02-08T19:03:00Z">
        <w:r w:rsidR="00B74D6C">
          <w:rPr>
            <w:rFonts w:cs="Arial"/>
            <w:b w:val="0"/>
            <w:sz w:val="24"/>
            <w:szCs w:val="22"/>
          </w:rPr>
          <w:t>-</w:t>
        </w:r>
      </w:ins>
      <w:ins w:id="188" w:author="Natalie Thornburg" w:date="2013-08-28T09:34:00Z">
        <w:del w:id="189" w:author="Jordan Willis" w:date="2014-02-08T19:03:00Z">
          <w:r w:rsidR="002E67BA" w:rsidDel="00B74D6C">
            <w:rPr>
              <w:rFonts w:cs="Arial"/>
              <w:b w:val="0"/>
              <w:sz w:val="24"/>
              <w:szCs w:val="22"/>
            </w:rPr>
            <w:delText xml:space="preserve"> </w:delText>
          </w:r>
        </w:del>
        <w:r w:rsidR="002E67BA">
          <w:rPr>
            <w:rFonts w:cs="Arial"/>
            <w:b w:val="0"/>
            <w:sz w:val="24"/>
            <w:szCs w:val="22"/>
          </w:rPr>
          <w:t xml:space="preserve">binding site-specific, broadly neutralizing antibodies, </w:t>
        </w:r>
      </w:ins>
      <w:r>
        <w:rPr>
          <w:rFonts w:cs="Arial"/>
          <w:b w:val="0"/>
          <w:sz w:val="24"/>
          <w:szCs w:val="22"/>
        </w:rPr>
        <w:t>VRC01 and b12? We use</w:t>
      </w:r>
      <w:ins w:id="190" w:author="James Crowe" w:date="2013-08-28T01:12:00Z">
        <w:r w:rsidR="00C45DDC">
          <w:rPr>
            <w:rFonts w:cs="Arial"/>
            <w:b w:val="0"/>
            <w:sz w:val="24"/>
            <w:szCs w:val="22"/>
          </w:rPr>
          <w:t>d</w:t>
        </w:r>
      </w:ins>
      <w:r>
        <w:rPr>
          <w:rFonts w:cs="Arial"/>
          <w:b w:val="0"/>
          <w:sz w:val="24"/>
          <w:szCs w:val="22"/>
        </w:rPr>
        <w:t xml:space="preserve"> computational characterization, homology modeling, and biophysical characterization to </w:t>
      </w:r>
      <w:ins w:id="191" w:author="James Crowe" w:date="2013-08-28T01:12:00Z">
        <w:r w:rsidR="00C45DDC">
          <w:rPr>
            <w:rFonts w:cs="Arial"/>
            <w:b w:val="0"/>
            <w:sz w:val="24"/>
            <w:szCs w:val="22"/>
          </w:rPr>
          <w:t xml:space="preserve">test </w:t>
        </w:r>
      </w:ins>
      <w:r>
        <w:rPr>
          <w:rFonts w:cs="Arial"/>
          <w:b w:val="0"/>
          <w:sz w:val="24"/>
          <w:szCs w:val="22"/>
        </w:rPr>
        <w:t>our hypothesis.</w:t>
      </w:r>
      <w:del w:id="192" w:author="Jordan Willis" w:date="2014-02-08T18:13:00Z">
        <w:r w:rsidDel="00551BED">
          <w:rPr>
            <w:rFonts w:cs="Arial"/>
            <w:b w:val="0"/>
            <w:sz w:val="24"/>
            <w:szCs w:val="22"/>
          </w:rPr>
          <w:delText xml:space="preserve"> 3) </w:delText>
        </w:r>
      </w:del>
    </w:p>
    <w:p w14:paraId="23AFF65F" w14:textId="77777777" w:rsidR="00551BED" w:rsidRDefault="00551BED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260"/>
        <w:jc w:val="both"/>
        <w:outlineLvl w:val="0"/>
        <w:rPr>
          <w:ins w:id="193" w:author="Jordan Willis" w:date="2014-02-08T18:13:00Z"/>
          <w:rFonts w:cs="Arial"/>
          <w:b w:val="0"/>
          <w:sz w:val="24"/>
          <w:szCs w:val="22"/>
        </w:rPr>
        <w:pPrChange w:id="194" w:author="Jordan Willis" w:date="2014-02-08T19:02:00Z">
          <w:pPr>
            <w:pStyle w:val="Section"/>
            <w:numPr>
              <w:numId w:val="21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</w:p>
    <w:p w14:paraId="308B515C" w14:textId="77777777" w:rsidR="00551BED" w:rsidRDefault="002E67BA" w:rsidP="00F442C8">
      <w:pPr>
        <w:pStyle w:val="Section"/>
        <w:numPr>
          <w:ilvl w:val="0"/>
          <w:numId w:val="21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260" w:hanging="540"/>
        <w:jc w:val="both"/>
        <w:outlineLvl w:val="0"/>
        <w:rPr>
          <w:ins w:id="195" w:author="Jordan Willis" w:date="2014-02-08T18:13:00Z"/>
          <w:rFonts w:cs="Arial"/>
          <w:b w:val="0"/>
          <w:sz w:val="24"/>
          <w:szCs w:val="22"/>
        </w:rPr>
        <w:pPrChange w:id="196" w:author="Jordan Willis" w:date="2014-02-08T19:02:00Z">
          <w:pPr>
            <w:pStyle w:val="Section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/>
            <w:jc w:val="both"/>
            <w:outlineLvl w:val="0"/>
          </w:pPr>
        </w:pPrChange>
      </w:pPr>
      <w:ins w:id="197" w:author="Natalie Thornburg" w:date="2013-08-28T09:35:00Z">
        <w:r>
          <w:rPr>
            <w:rFonts w:cs="Arial"/>
            <w:b w:val="0"/>
            <w:sz w:val="24"/>
            <w:szCs w:val="22"/>
          </w:rPr>
          <w:t xml:space="preserve">Determine how closely antibody sequences from HIV-naïve individuals are to broadly </w:t>
        </w:r>
        <w:del w:id="198" w:author="Jordan Willis" w:date="2014-02-08T18:13:00Z">
          <w:r w:rsidDel="00551BED">
            <w:rPr>
              <w:rFonts w:cs="Arial"/>
              <w:b w:val="0"/>
              <w:sz w:val="24"/>
              <w:szCs w:val="22"/>
            </w:rPr>
            <w:delText>neutralzing</w:delText>
          </w:r>
        </w:del>
      </w:ins>
      <w:ins w:id="199" w:author="Jordan Willis" w:date="2014-02-08T18:13:00Z">
        <w:r w:rsidR="00551BED">
          <w:rPr>
            <w:rFonts w:cs="Arial"/>
            <w:b w:val="0"/>
            <w:sz w:val="24"/>
            <w:szCs w:val="22"/>
          </w:rPr>
          <w:t>neutralizing</w:t>
        </w:r>
      </w:ins>
      <w:ins w:id="200" w:author="Natalie Thornburg" w:date="2013-08-28T09:35:00Z">
        <w:r>
          <w:rPr>
            <w:rFonts w:cs="Arial"/>
            <w:b w:val="0"/>
            <w:sz w:val="24"/>
            <w:szCs w:val="22"/>
          </w:rPr>
          <w:t xml:space="preserve"> antibodies against HIV. </w:t>
        </w:r>
      </w:ins>
      <w:r w:rsidR="00C71BF8">
        <w:rPr>
          <w:rFonts w:cs="Arial"/>
          <w:b w:val="0"/>
          <w:sz w:val="24"/>
          <w:szCs w:val="22"/>
        </w:rPr>
        <w:t>Using computational modeling, high-throughput sequencing, and bioinformatics</w:t>
      </w:r>
      <w:ins w:id="201" w:author="James Crowe" w:date="2013-08-28T01:12:00Z">
        <w:r w:rsidR="00C45DDC">
          <w:rPr>
            <w:rFonts w:cs="Arial"/>
            <w:b w:val="0"/>
            <w:sz w:val="24"/>
            <w:szCs w:val="22"/>
          </w:rPr>
          <w:t xml:space="preserve"> tools</w:t>
        </w:r>
      </w:ins>
      <w:r w:rsidR="00C71BF8">
        <w:rPr>
          <w:rFonts w:cs="Arial"/>
          <w:b w:val="0"/>
          <w:sz w:val="24"/>
          <w:szCs w:val="22"/>
        </w:rPr>
        <w:t xml:space="preserve">, we </w:t>
      </w:r>
      <w:ins w:id="202" w:author="Natalie Thornburg" w:date="2013-08-28T09:36:00Z">
        <w:r>
          <w:rPr>
            <w:rFonts w:cs="Arial"/>
            <w:b w:val="0"/>
            <w:sz w:val="24"/>
            <w:szCs w:val="22"/>
          </w:rPr>
          <w:t xml:space="preserve">designed </w:t>
        </w:r>
      </w:ins>
      <w:r w:rsidR="00C71BF8">
        <w:rPr>
          <w:rFonts w:cs="Arial"/>
          <w:b w:val="0"/>
          <w:sz w:val="24"/>
          <w:szCs w:val="22"/>
        </w:rPr>
        <w:t xml:space="preserve">antibodies from HIV-naïve </w:t>
      </w:r>
      <w:ins w:id="203" w:author="James Crowe" w:date="2013-08-28T01:12:00Z">
        <w:r w:rsidR="00C45DDC">
          <w:rPr>
            <w:rFonts w:cs="Arial"/>
            <w:b w:val="0"/>
            <w:sz w:val="24"/>
            <w:szCs w:val="22"/>
          </w:rPr>
          <w:t xml:space="preserve">donor </w:t>
        </w:r>
      </w:ins>
      <w:r w:rsidR="00C71BF8">
        <w:rPr>
          <w:rFonts w:cs="Arial"/>
          <w:b w:val="0"/>
          <w:sz w:val="24"/>
          <w:szCs w:val="22"/>
        </w:rPr>
        <w:t xml:space="preserve">sequence pools that mimic broadly neutralizing antibodies with exceptionally long HCDR3s. </w:t>
      </w:r>
      <w:del w:id="204" w:author="Jordan Willis" w:date="2014-02-08T18:13:00Z">
        <w:r w:rsidR="00662A8F" w:rsidDel="00551BED">
          <w:rPr>
            <w:rFonts w:cs="Arial"/>
            <w:b w:val="0"/>
            <w:sz w:val="24"/>
            <w:szCs w:val="22"/>
          </w:rPr>
          <w:delText xml:space="preserve">4) </w:delText>
        </w:r>
      </w:del>
    </w:p>
    <w:p w14:paraId="6BBD0EC3" w14:textId="77777777" w:rsidR="00551BED" w:rsidRDefault="00551BED" w:rsidP="00F442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260"/>
        <w:jc w:val="both"/>
        <w:outlineLvl w:val="0"/>
        <w:rPr>
          <w:ins w:id="205" w:author="Jordan Willis" w:date="2014-02-08T18:13:00Z"/>
          <w:rFonts w:cs="Arial"/>
          <w:b w:val="0"/>
          <w:sz w:val="24"/>
          <w:szCs w:val="22"/>
        </w:rPr>
        <w:pPrChange w:id="206" w:author="Jordan Willis" w:date="2014-02-08T19:02:00Z">
          <w:pPr>
            <w:pStyle w:val="Section"/>
            <w:numPr>
              <w:numId w:val="21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</w:p>
    <w:p w14:paraId="4EEC2E99" w14:textId="77777777" w:rsidR="000A108E" w:rsidRDefault="00662A8F" w:rsidP="00F442C8">
      <w:pPr>
        <w:pStyle w:val="Section"/>
        <w:numPr>
          <w:ilvl w:val="0"/>
          <w:numId w:val="21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260" w:hanging="540"/>
        <w:jc w:val="both"/>
        <w:outlineLvl w:val="0"/>
        <w:rPr>
          <w:rFonts w:cs="Arial"/>
          <w:b w:val="0"/>
          <w:sz w:val="24"/>
          <w:szCs w:val="22"/>
        </w:rPr>
        <w:pPrChange w:id="207" w:author="Jordan Willis" w:date="2014-02-08T19:02:00Z">
          <w:pPr>
            <w:pStyle w:val="Section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/>
            <w:jc w:val="both"/>
            <w:outlineLvl w:val="0"/>
          </w:pPr>
        </w:pPrChange>
      </w:pPr>
      <w:r>
        <w:rPr>
          <w:rFonts w:cs="Arial"/>
          <w:b w:val="0"/>
          <w:sz w:val="24"/>
          <w:szCs w:val="22"/>
        </w:rPr>
        <w:t xml:space="preserve">Using </w:t>
      </w:r>
      <w:ins w:id="208" w:author="James Crowe" w:date="2013-08-28T01:13:00Z">
        <w:r w:rsidR="00C45DDC">
          <w:rPr>
            <w:rFonts w:cs="Arial"/>
            <w:b w:val="0"/>
            <w:sz w:val="24"/>
            <w:szCs w:val="22"/>
          </w:rPr>
          <w:t>multi</w:t>
        </w:r>
      </w:ins>
      <w:r>
        <w:rPr>
          <w:rFonts w:cs="Arial"/>
          <w:b w:val="0"/>
          <w:sz w:val="24"/>
          <w:szCs w:val="22"/>
        </w:rPr>
        <w:t xml:space="preserve">-state design to </w:t>
      </w:r>
      <w:ins w:id="209" w:author="James Crowe" w:date="2013-08-28T01:13:00Z">
        <w:r w:rsidR="00C45DDC">
          <w:rPr>
            <w:rFonts w:cs="Arial"/>
            <w:b w:val="0"/>
            <w:sz w:val="24"/>
            <w:szCs w:val="22"/>
          </w:rPr>
          <w:t xml:space="preserve">broaden reactivity of </w:t>
        </w:r>
      </w:ins>
      <w:r>
        <w:rPr>
          <w:rFonts w:cs="Arial"/>
          <w:b w:val="0"/>
          <w:sz w:val="24"/>
          <w:szCs w:val="22"/>
        </w:rPr>
        <w:t xml:space="preserve">binding </w:t>
      </w:r>
      <w:ins w:id="210" w:author="James Crowe" w:date="2013-08-28T01:13:00Z">
        <w:r w:rsidR="00C45DDC">
          <w:rPr>
            <w:rFonts w:cs="Arial"/>
            <w:b w:val="0"/>
            <w:sz w:val="24"/>
            <w:szCs w:val="22"/>
          </w:rPr>
          <w:t xml:space="preserve">of </w:t>
        </w:r>
      </w:ins>
      <w:r>
        <w:rPr>
          <w:rFonts w:cs="Arial"/>
          <w:b w:val="0"/>
          <w:sz w:val="24"/>
          <w:szCs w:val="22"/>
        </w:rPr>
        <w:t xml:space="preserve">influenza </w:t>
      </w:r>
      <w:ins w:id="211" w:author="James Crowe" w:date="2013-08-28T01:13:00Z">
        <w:r w:rsidR="00C45DDC">
          <w:rPr>
            <w:rFonts w:cs="Arial"/>
            <w:b w:val="0"/>
            <w:sz w:val="24"/>
            <w:szCs w:val="22"/>
          </w:rPr>
          <w:t xml:space="preserve">the HA </w:t>
        </w:r>
      </w:ins>
      <w:r>
        <w:rPr>
          <w:rFonts w:cs="Arial"/>
          <w:b w:val="0"/>
          <w:sz w:val="24"/>
          <w:szCs w:val="22"/>
        </w:rPr>
        <w:t xml:space="preserve">stem binding antibody CR6261 </w:t>
      </w:r>
      <w:ins w:id="212" w:author="James Crowe" w:date="2013-08-28T01:13:00Z">
        <w:r w:rsidR="00C45DDC">
          <w:rPr>
            <w:rFonts w:cs="Arial"/>
            <w:b w:val="0"/>
            <w:sz w:val="24"/>
            <w:szCs w:val="22"/>
          </w:rPr>
          <w:t xml:space="preserve">to the stem of </w:t>
        </w:r>
      </w:ins>
      <w:ins w:id="213" w:author="James Crowe" w:date="2013-08-28T01:14:00Z">
        <w:r w:rsidR="00C45DDC">
          <w:rPr>
            <w:rFonts w:cs="Arial"/>
            <w:b w:val="0"/>
            <w:sz w:val="24"/>
            <w:szCs w:val="22"/>
          </w:rPr>
          <w:t>HA in virus subtypes</w:t>
        </w:r>
      </w:ins>
      <w:ins w:id="214" w:author="James Crowe" w:date="2013-08-28T01:13:00Z">
        <w:r w:rsidR="00C45DDC">
          <w:rPr>
            <w:rFonts w:cs="Arial"/>
            <w:b w:val="0"/>
            <w:sz w:val="24"/>
            <w:szCs w:val="22"/>
          </w:rPr>
          <w:t xml:space="preserve"> </w:t>
        </w:r>
      </w:ins>
      <w:ins w:id="215" w:author="James Crowe" w:date="2013-08-28T01:14:00Z">
        <w:r w:rsidR="00C45DDC">
          <w:rPr>
            <w:rFonts w:cs="Arial"/>
            <w:b w:val="0"/>
            <w:sz w:val="24"/>
            <w:szCs w:val="22"/>
          </w:rPr>
          <w:t>that CR6261 did not naturally bind.</w:t>
        </w:r>
      </w:ins>
    </w:p>
    <w:p w14:paraId="55C482D1" w14:textId="77777777" w:rsidR="00AB0B2B" w:rsidRDefault="00AB0B2B" w:rsidP="00956C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6EDB6098" w14:textId="4CD4928A" w:rsidR="00AB0B2B" w:rsidRDefault="00662A8F" w:rsidP="00F442C8">
      <w:pPr>
        <w:pStyle w:val="Section"/>
        <w:tabs>
          <w:tab w:val="left" w:pos="27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hanging="45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>Department of Chemistry</w:t>
      </w:r>
      <w:r w:rsidR="00AB0B2B">
        <w:rPr>
          <w:rFonts w:cs="Arial"/>
          <w:b w:val="0"/>
          <w:sz w:val="24"/>
          <w:szCs w:val="22"/>
        </w:rPr>
        <w:t xml:space="preserve">, </w:t>
      </w:r>
      <w:r>
        <w:rPr>
          <w:rFonts w:cs="Arial"/>
          <w:b w:val="0"/>
          <w:sz w:val="24"/>
          <w:szCs w:val="22"/>
        </w:rPr>
        <w:t>U</w:t>
      </w:r>
      <w:r w:rsidR="00AB0B2B">
        <w:rPr>
          <w:rFonts w:cs="Arial"/>
          <w:b w:val="0"/>
          <w:sz w:val="24"/>
          <w:szCs w:val="22"/>
        </w:rPr>
        <w:t>niversity</w:t>
      </w:r>
      <w:r>
        <w:rPr>
          <w:rFonts w:cs="Arial"/>
          <w:b w:val="0"/>
          <w:sz w:val="24"/>
          <w:szCs w:val="22"/>
        </w:rPr>
        <w:t xml:space="preserve"> of Missouri</w:t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>
        <w:rPr>
          <w:rFonts w:cs="Arial"/>
          <w:b w:val="0"/>
          <w:sz w:val="24"/>
          <w:szCs w:val="22"/>
        </w:rPr>
        <w:tab/>
      </w:r>
      <w:ins w:id="216" w:author="Jordan Willis" w:date="2014-02-08T19:02:00Z">
        <w:r w:rsidR="00F442C8">
          <w:rPr>
            <w:rFonts w:cs="Arial"/>
            <w:b w:val="0"/>
            <w:sz w:val="24"/>
            <w:szCs w:val="22"/>
          </w:rPr>
          <w:tab/>
        </w:r>
      </w:ins>
      <w:r>
        <w:rPr>
          <w:rFonts w:cs="Arial"/>
          <w:b w:val="0"/>
          <w:sz w:val="24"/>
          <w:szCs w:val="22"/>
        </w:rPr>
        <w:t>2007</w:t>
      </w:r>
      <w:r w:rsidR="00AB0B2B">
        <w:rPr>
          <w:rFonts w:cs="Arial"/>
          <w:b w:val="0"/>
          <w:sz w:val="24"/>
          <w:szCs w:val="22"/>
        </w:rPr>
        <w:t>-</w:t>
      </w:r>
      <w:r>
        <w:rPr>
          <w:rFonts w:cs="Arial"/>
          <w:b w:val="0"/>
          <w:sz w:val="24"/>
          <w:szCs w:val="22"/>
        </w:rPr>
        <w:t>2008</w:t>
      </w:r>
    </w:p>
    <w:p w14:paraId="71158ACC" w14:textId="77777777" w:rsidR="0041080D" w:rsidRDefault="0041080D" w:rsidP="00F442C8">
      <w:pPr>
        <w:pStyle w:val="Section"/>
        <w:tabs>
          <w:tab w:val="left" w:pos="27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hanging="45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Principal Inves</w:t>
      </w:r>
      <w:r w:rsidR="00662A8F">
        <w:rPr>
          <w:rFonts w:cs="Arial"/>
          <w:b w:val="0"/>
          <w:sz w:val="24"/>
          <w:szCs w:val="22"/>
        </w:rPr>
        <w:t>tigator: Kent Gates, PhD</w:t>
      </w:r>
    </w:p>
    <w:p w14:paraId="627A9D62" w14:textId="258A8953" w:rsidR="00BC1463" w:rsidRPr="00BC1463" w:rsidRDefault="00662A8F" w:rsidP="00F442C8">
      <w:pPr>
        <w:pStyle w:val="Section"/>
        <w:tabs>
          <w:tab w:val="left" w:pos="27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27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Lead optimization drug discovery of hypoxic</w:t>
      </w:r>
      <w:ins w:id="217" w:author="Jordan Willis" w:date="2014-02-08T19:04:00Z">
        <w:r w:rsidR="00B74D6C">
          <w:rPr>
            <w:rFonts w:cs="Arial"/>
            <w:b w:val="0"/>
            <w:sz w:val="24"/>
            <w:szCs w:val="22"/>
          </w:rPr>
          <w:t>-cell targeting</w:t>
        </w:r>
      </w:ins>
      <w:r>
        <w:rPr>
          <w:rFonts w:cs="Arial"/>
          <w:b w:val="0"/>
          <w:sz w:val="24"/>
          <w:szCs w:val="22"/>
        </w:rPr>
        <w:t xml:space="preserve"> molecules that </w:t>
      </w:r>
      <w:del w:id="218" w:author="Jordan Willis" w:date="2014-02-08T19:05:00Z">
        <w:r w:rsidDel="00B74D6C">
          <w:rPr>
            <w:rFonts w:cs="Arial"/>
            <w:b w:val="0"/>
            <w:sz w:val="24"/>
            <w:szCs w:val="22"/>
          </w:rPr>
          <w:delText xml:space="preserve">target </w:delText>
        </w:r>
      </w:del>
      <w:ins w:id="219" w:author="Jordan Willis" w:date="2014-02-08T19:05:00Z">
        <w:r w:rsidR="00B74D6C">
          <w:rPr>
            <w:rFonts w:cs="Arial"/>
            <w:b w:val="0"/>
            <w:sz w:val="24"/>
            <w:szCs w:val="22"/>
          </w:rPr>
          <w:t xml:space="preserve"> treat </w:t>
        </w:r>
      </w:ins>
      <w:r>
        <w:rPr>
          <w:rFonts w:cs="Arial"/>
          <w:b w:val="0"/>
          <w:sz w:val="24"/>
          <w:szCs w:val="22"/>
        </w:rPr>
        <w:t xml:space="preserve">tumors. Using the pharmacaphore </w:t>
      </w:r>
      <w:r w:rsidR="002A0F8E">
        <w:rPr>
          <w:rFonts w:cs="Arial"/>
          <w:b w:val="0"/>
          <w:sz w:val="24"/>
          <w:szCs w:val="22"/>
        </w:rPr>
        <w:t>Tirapazamine</w:t>
      </w:r>
      <w:r>
        <w:rPr>
          <w:rFonts w:cs="Arial"/>
          <w:b w:val="0"/>
          <w:sz w:val="24"/>
          <w:szCs w:val="22"/>
        </w:rPr>
        <w:t xml:space="preserve"> as a scaffold, I used combinatorial synthesis techniques to add organic groups and evaluate structural activity relationships.</w:t>
      </w:r>
    </w:p>
    <w:p w14:paraId="14F49A63" w14:textId="77777777" w:rsidR="000A108E" w:rsidRDefault="000A108E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06D37D05" w14:textId="77777777" w:rsidR="000A713A" w:rsidRPr="00037D36" w:rsidRDefault="0070685A" w:rsidP="00037D36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A5DDA" wp14:editId="56B595FF">
                <wp:simplePos x="0" y="0"/>
                <wp:positionH relativeFrom="column">
                  <wp:posOffset>-152400</wp:posOffset>
                </wp:positionH>
                <wp:positionV relativeFrom="paragraph">
                  <wp:posOffset>51435</wp:posOffset>
                </wp:positionV>
                <wp:extent cx="6556248" cy="5080"/>
                <wp:effectExtent l="0" t="0" r="22860" b="45720"/>
                <wp:wrapNone/>
                <wp:docPr id="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6248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4.05pt" to="504.3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"/>
            </w:pict>
          </mc:Fallback>
        </mc:AlternateContent>
      </w:r>
    </w:p>
    <w:p w14:paraId="7A6FCD01" w14:textId="77777777" w:rsidR="0070685A" w:rsidRDefault="0070685A" w:rsidP="0070685A">
      <w:pPr>
        <w:pStyle w:val="BodyText"/>
        <w:rPr>
          <w:ins w:id="220" w:author="Jordan Willis" w:date="2014-02-08T18:37:00Z"/>
          <w:rFonts w:cs="Arial"/>
          <w:b/>
          <w:bCs/>
          <w:sz w:val="24"/>
          <w:szCs w:val="22"/>
        </w:rPr>
      </w:pPr>
      <w:r>
        <w:rPr>
          <w:rFonts w:cs="Arial"/>
          <w:b/>
          <w:bCs/>
          <w:sz w:val="24"/>
          <w:szCs w:val="22"/>
        </w:rPr>
        <w:t xml:space="preserve">SPECIALIZED </w:t>
      </w:r>
      <w:r w:rsidRPr="00B307DC">
        <w:rPr>
          <w:rFonts w:cs="Arial"/>
          <w:b/>
          <w:bCs/>
          <w:sz w:val="24"/>
          <w:szCs w:val="22"/>
        </w:rPr>
        <w:t>TECHNICAL E</w:t>
      </w:r>
      <w:r>
        <w:rPr>
          <w:rFonts w:cs="Arial"/>
          <w:b/>
          <w:bCs/>
          <w:sz w:val="24"/>
          <w:szCs w:val="22"/>
        </w:rPr>
        <w:t>XPERTISE</w:t>
      </w:r>
    </w:p>
    <w:p w14:paraId="4525C00A" w14:textId="77777777" w:rsidR="004E00F1" w:rsidRDefault="004E00F1" w:rsidP="0070685A">
      <w:pPr>
        <w:pStyle w:val="BodyText"/>
        <w:rPr>
          <w:rFonts w:cs="Arial"/>
          <w:b/>
          <w:bCs/>
          <w:sz w:val="24"/>
          <w:szCs w:val="22"/>
        </w:rPr>
      </w:pPr>
    </w:p>
    <w:p w14:paraId="2E18954D" w14:textId="77777777" w:rsidR="0070685A" w:rsidRDefault="00E00376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</w:rPr>
        <w:pPrChange w:id="221" w:author="Jordan Willis" w:date="2014-02-08T18:47:00Z">
          <w:pPr>
            <w:pStyle w:val="BodyText"/>
            <w:numPr>
              <w:numId w:val="17"/>
            </w:numPr>
            <w:ind w:left="1440" w:hanging="360"/>
          </w:pPr>
        </w:pPrChange>
      </w:pPr>
      <w:r>
        <w:rPr>
          <w:rFonts w:cs="Arial"/>
          <w:sz w:val="24"/>
          <w:szCs w:val="22"/>
        </w:rPr>
        <w:t>Molecular Modeling</w:t>
      </w:r>
    </w:p>
    <w:p w14:paraId="00248138" w14:textId="77777777" w:rsidR="00D91734" w:rsidRDefault="00E00376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22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Development and application of the software suite Rosetta</w:t>
      </w:r>
      <w:r w:rsidR="005B3647">
        <w:rPr>
          <w:rFonts w:cs="Arial"/>
          <w:sz w:val="24"/>
          <w:szCs w:val="22"/>
        </w:rPr>
        <w:t xml:space="preserve"> </w:t>
      </w:r>
    </w:p>
    <w:p w14:paraId="137DF772" w14:textId="77777777" w:rsidR="004621A4" w:rsidRDefault="00E00376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23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Molecular mechanics applications with software suite MOE and AMBER</w:t>
      </w:r>
    </w:p>
    <w:p w14:paraId="628A896F" w14:textId="36829032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24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Molecular viewing</w:t>
      </w:r>
      <w:ins w:id="225" w:author="Jordan Willis" w:date="2014-02-08T18:14:00Z">
        <w:r w:rsidR="00F27A99">
          <w:rPr>
            <w:rFonts w:cs="Arial"/>
            <w:sz w:val="24"/>
            <w:szCs w:val="22"/>
          </w:rPr>
          <w:t xml:space="preserve"> and scripting</w:t>
        </w:r>
      </w:ins>
      <w:r>
        <w:rPr>
          <w:rFonts w:cs="Arial"/>
          <w:sz w:val="24"/>
          <w:szCs w:val="22"/>
        </w:rPr>
        <w:t>, PyMOL</w:t>
      </w:r>
      <w:ins w:id="226" w:author="Jordan Willis" w:date="2014-02-08T19:06:00Z">
        <w:r w:rsidR="006A2F90">
          <w:rPr>
            <w:rFonts w:cs="Arial"/>
            <w:sz w:val="24"/>
            <w:szCs w:val="22"/>
          </w:rPr>
          <w:t>,</w:t>
        </w:r>
        <w:r w:rsidR="006B4B3F">
          <w:rPr>
            <w:rFonts w:cs="Arial"/>
            <w:sz w:val="24"/>
            <w:szCs w:val="22"/>
          </w:rPr>
          <w:t xml:space="preserve"> Ch</w:t>
        </w:r>
      </w:ins>
      <w:ins w:id="227" w:author="Jordan Willis" w:date="2014-02-08T19:22:00Z">
        <w:r w:rsidR="006B4B3F">
          <w:rPr>
            <w:rFonts w:cs="Arial"/>
            <w:sz w:val="24"/>
            <w:szCs w:val="22"/>
          </w:rPr>
          <w:t>imera</w:t>
        </w:r>
      </w:ins>
      <w:ins w:id="228" w:author="Jordan Willis" w:date="2014-02-08T19:06:00Z">
        <w:r w:rsidR="006A2F90">
          <w:rPr>
            <w:rFonts w:cs="Arial"/>
            <w:sz w:val="24"/>
            <w:szCs w:val="22"/>
          </w:rPr>
          <w:t xml:space="preserve">, and </w:t>
        </w:r>
      </w:ins>
      <w:del w:id="229" w:author="Jordan Willis" w:date="2014-02-08T19:06:00Z">
        <w:r w:rsidDel="006A2F90">
          <w:rPr>
            <w:rFonts w:cs="Arial"/>
            <w:sz w:val="24"/>
            <w:szCs w:val="22"/>
          </w:rPr>
          <w:delText xml:space="preserve"> and </w:delText>
        </w:r>
      </w:del>
      <w:r>
        <w:rPr>
          <w:rFonts w:cs="Arial"/>
          <w:sz w:val="24"/>
          <w:szCs w:val="22"/>
        </w:rPr>
        <w:t>RasMoL</w:t>
      </w:r>
    </w:p>
    <w:p w14:paraId="77C7584B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0" w:author="Jordan Willis" w:date="2014-02-08T18:47:00Z">
          <w:pPr>
            <w:pStyle w:val="BodyText"/>
            <w:numPr>
              <w:numId w:val="17"/>
            </w:numPr>
            <w:ind w:left="1440" w:hanging="360"/>
          </w:pPr>
        </w:pPrChange>
      </w:pPr>
      <w:r>
        <w:rPr>
          <w:rFonts w:cs="Arial"/>
          <w:sz w:val="24"/>
          <w:szCs w:val="22"/>
        </w:rPr>
        <w:t>Bioinformatics resources and tools</w:t>
      </w:r>
    </w:p>
    <w:p w14:paraId="35933A05" w14:textId="77777777" w:rsidR="004621A4" w:rsidRDefault="004621A4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</w:rPr>
        <w:pPrChange w:id="231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Proteomics</w:t>
      </w:r>
    </w:p>
    <w:p w14:paraId="6C25A68F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2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Protein structure prediction</w:t>
      </w:r>
    </w:p>
    <w:p w14:paraId="7B73A67E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3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Post-translational modifications</w:t>
      </w:r>
    </w:p>
    <w:p w14:paraId="1EC73B5E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4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Similarity search and alignments</w:t>
      </w:r>
    </w:p>
    <w:p w14:paraId="5C3D47E8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5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Phylogeny and evolution</w:t>
      </w:r>
    </w:p>
    <w:p w14:paraId="35FC896A" w14:textId="77777777" w:rsidR="004621A4" w:rsidRDefault="004621A4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</w:rPr>
        <w:pPrChange w:id="236" w:author="Jordan Willis" w:date="2014-02-08T18:47:00Z">
          <w:pPr>
            <w:pStyle w:val="BodyText"/>
            <w:numPr>
              <w:numId w:val="17"/>
            </w:numPr>
            <w:ind w:left="1440" w:hanging="360"/>
          </w:pPr>
        </w:pPrChange>
      </w:pPr>
      <w:r>
        <w:rPr>
          <w:rFonts w:cs="Arial"/>
          <w:sz w:val="24"/>
          <w:szCs w:val="22"/>
        </w:rPr>
        <w:t>Dynamic computer languages</w:t>
      </w:r>
    </w:p>
    <w:p w14:paraId="34308432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7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 xml:space="preserve">Java </w:t>
      </w:r>
    </w:p>
    <w:p w14:paraId="444C4017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8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C++</w:t>
      </w:r>
    </w:p>
    <w:p w14:paraId="3C438899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39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Scripting with Python and BioPython</w:t>
      </w:r>
    </w:p>
    <w:p w14:paraId="05DC320C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40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BioPython Development</w:t>
      </w:r>
    </w:p>
    <w:p w14:paraId="6B78AF61" w14:textId="77777777" w:rsidR="004621A4" w:rsidRDefault="004621A4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</w:rPr>
        <w:pPrChange w:id="241" w:author="Jordan Willis" w:date="2014-02-08T18:47:00Z">
          <w:pPr>
            <w:pStyle w:val="BodyText"/>
            <w:numPr>
              <w:numId w:val="17"/>
            </w:numPr>
            <w:ind w:left="1440" w:hanging="360"/>
          </w:pPr>
        </w:pPrChange>
      </w:pPr>
      <w:r>
        <w:rPr>
          <w:rFonts w:cs="Arial"/>
          <w:sz w:val="24"/>
          <w:szCs w:val="22"/>
        </w:rPr>
        <w:t>Computer databas</w:t>
      </w:r>
      <w:ins w:id="242" w:author="James Crowe" w:date="2013-08-28T01:14:00Z">
        <w:r w:rsidR="00C45DDC">
          <w:rPr>
            <w:rFonts w:cs="Arial"/>
            <w:sz w:val="24"/>
            <w:szCs w:val="22"/>
          </w:rPr>
          <w:t>es</w:t>
        </w:r>
      </w:ins>
    </w:p>
    <w:p w14:paraId="0FECFED9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43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MySQL</w:t>
      </w:r>
    </w:p>
    <w:p w14:paraId="11F97FCF" w14:textId="77777777" w:rsidR="004621A4" w:rsidRPr="004621A4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44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MongoDB</w:t>
      </w:r>
    </w:p>
    <w:p w14:paraId="2BA8EBC9" w14:textId="77777777" w:rsidR="0070685A" w:rsidRPr="001B6F03" w:rsidRDefault="00E00376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  <w:rPrChange w:id="245" w:author="Jordan Willis" w:date="2014-02-08T18:47:00Z">
            <w:rPr>
              <w:rFonts w:cs="Arial"/>
              <w:bCs/>
              <w:sz w:val="24"/>
              <w:szCs w:val="22"/>
            </w:rPr>
          </w:rPrChange>
        </w:rPr>
        <w:pPrChange w:id="246" w:author="Jordan Willis" w:date="2014-02-08T18:47:00Z">
          <w:pPr>
            <w:pStyle w:val="BodyText"/>
            <w:numPr>
              <w:numId w:val="17"/>
            </w:numPr>
            <w:ind w:left="1440" w:hanging="360"/>
          </w:pPr>
        </w:pPrChange>
      </w:pPr>
      <w:r w:rsidRPr="001B6F03">
        <w:rPr>
          <w:rFonts w:cs="Arial"/>
          <w:sz w:val="24"/>
          <w:szCs w:val="22"/>
          <w:rPrChange w:id="247" w:author="Jordan Willis" w:date="2014-02-08T18:47:00Z">
            <w:rPr>
              <w:rFonts w:cs="Arial"/>
              <w:bCs/>
              <w:sz w:val="24"/>
              <w:szCs w:val="22"/>
            </w:rPr>
          </w:rPrChange>
        </w:rPr>
        <w:t xml:space="preserve">Influenza and </w:t>
      </w:r>
      <w:ins w:id="248" w:author="James Crowe" w:date="2013-08-28T01:14:00Z">
        <w:r w:rsidR="00C45DDC" w:rsidRPr="001B6F03">
          <w:rPr>
            <w:rFonts w:cs="Arial"/>
            <w:sz w:val="24"/>
            <w:szCs w:val="22"/>
            <w:rPrChange w:id="249" w:author="Jordan Willis" w:date="2014-02-08T18:47:00Z">
              <w:rPr>
                <w:rFonts w:cs="Arial"/>
                <w:bCs/>
                <w:sz w:val="24"/>
                <w:szCs w:val="22"/>
              </w:rPr>
            </w:rPrChange>
          </w:rPr>
          <w:t>h</w:t>
        </w:r>
      </w:ins>
      <w:r w:rsidRPr="001B6F03">
        <w:rPr>
          <w:rFonts w:cs="Arial"/>
          <w:sz w:val="24"/>
          <w:szCs w:val="22"/>
          <w:rPrChange w:id="250" w:author="Jordan Willis" w:date="2014-02-08T18:47:00Z">
            <w:rPr>
              <w:rFonts w:cs="Arial"/>
              <w:bCs/>
              <w:sz w:val="24"/>
              <w:szCs w:val="22"/>
            </w:rPr>
          </w:rPrChange>
        </w:rPr>
        <w:t>uman immunodeficiency virus (HIV) applications</w:t>
      </w:r>
    </w:p>
    <w:p w14:paraId="0A6A51B8" w14:textId="77777777" w:rsidR="00E00376" w:rsidRPr="001B6F03" w:rsidRDefault="00E00376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  <w:rPrChange w:id="251" w:author="Jordan Willis" w:date="2014-02-08T18:47:00Z">
            <w:rPr>
              <w:rFonts w:cs="Arial"/>
              <w:bCs/>
              <w:sz w:val="24"/>
              <w:szCs w:val="22"/>
            </w:rPr>
          </w:rPrChange>
        </w:rPr>
        <w:pPrChange w:id="252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 w:rsidRPr="001B6F03">
        <w:rPr>
          <w:rFonts w:cs="Arial"/>
          <w:sz w:val="24"/>
          <w:szCs w:val="22"/>
          <w:rPrChange w:id="253" w:author="Jordan Willis" w:date="2014-02-08T18:47:00Z">
            <w:rPr>
              <w:rFonts w:cs="Arial"/>
              <w:bCs/>
              <w:sz w:val="24"/>
              <w:szCs w:val="22"/>
            </w:rPr>
          </w:rPrChange>
        </w:rPr>
        <w:t>HIV neutralization assays</w:t>
      </w:r>
    </w:p>
    <w:p w14:paraId="2BCDAF33" w14:textId="77777777" w:rsidR="0070685A" w:rsidRDefault="0070685A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54" w:author="Jordan Willis" w:date="2014-02-08T18:47:00Z">
          <w:pPr>
            <w:pStyle w:val="BodyText"/>
            <w:numPr>
              <w:numId w:val="17"/>
            </w:numPr>
            <w:ind w:left="1440" w:hanging="360"/>
          </w:pPr>
        </w:pPrChange>
      </w:pPr>
      <w:r>
        <w:rPr>
          <w:rFonts w:cs="Arial"/>
          <w:sz w:val="24"/>
          <w:szCs w:val="22"/>
        </w:rPr>
        <w:t>Virus</w:t>
      </w:r>
      <w:ins w:id="255" w:author="James Crowe" w:date="2013-08-28T01:15:00Z">
        <w:r w:rsidR="00C45DDC">
          <w:rPr>
            <w:rFonts w:cs="Arial"/>
            <w:sz w:val="24"/>
            <w:szCs w:val="22"/>
          </w:rPr>
          <w:t>-</w:t>
        </w:r>
      </w:ins>
      <w:r>
        <w:rPr>
          <w:rFonts w:cs="Arial"/>
          <w:sz w:val="24"/>
          <w:szCs w:val="22"/>
        </w:rPr>
        <w:t>like particles</w:t>
      </w:r>
      <w:r w:rsidR="00D91734">
        <w:rPr>
          <w:rFonts w:cs="Arial"/>
          <w:sz w:val="24"/>
          <w:szCs w:val="22"/>
        </w:rPr>
        <w:t xml:space="preserve"> and pseudovirions</w:t>
      </w:r>
    </w:p>
    <w:p w14:paraId="0CC70994" w14:textId="77777777" w:rsidR="00D91734" w:rsidRDefault="00D9173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</w:rPr>
        <w:pPrChange w:id="256" w:author="Jordan Willis" w:date="2014-02-08T18:47:00Z">
          <w:pPr>
            <w:pStyle w:val="BodyText"/>
            <w:numPr>
              <w:ilvl w:val="1"/>
              <w:numId w:val="17"/>
            </w:numPr>
            <w:ind w:left="2160" w:hanging="360"/>
          </w:pPr>
        </w:pPrChange>
      </w:pPr>
      <w:r>
        <w:rPr>
          <w:rFonts w:cs="Arial"/>
          <w:sz w:val="24"/>
          <w:szCs w:val="22"/>
        </w:rPr>
        <w:t>Production and purification</w:t>
      </w:r>
    </w:p>
    <w:p w14:paraId="4AC72245" w14:textId="77777777" w:rsidR="0070685A" w:rsidRPr="001B6F03" w:rsidRDefault="0070685A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  <w:rPrChange w:id="257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58" w:author="Jordan Willis" w:date="2014-02-08T18:47:00Z">
          <w:pPr>
            <w:pStyle w:val="Section"/>
            <w:numPr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59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t>Protein expression and purification</w:t>
      </w:r>
    </w:p>
    <w:p w14:paraId="547A910C" w14:textId="77777777" w:rsidR="004621A4" w:rsidRPr="001B6F03" w:rsidRDefault="00832703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  <w:rPrChange w:id="260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61" w:author="Jordan Willis" w:date="2014-02-08T18:47:00Z">
          <w:pPr>
            <w:pStyle w:val="Section"/>
            <w:numPr>
              <w:ilvl w:val="1"/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2160" w:hanging="360"/>
            <w:jc w:val="both"/>
            <w:outlineLvl w:val="0"/>
          </w:pPr>
        </w:pPrChange>
      </w:pPr>
      <w:ins w:id="262" w:author="Jordan Willis" w:date="2014-02-08T17:35:00Z">
        <w:r w:rsidRPr="001B6F03">
          <w:rPr>
            <w:rFonts w:cs="Arial"/>
            <w:sz w:val="24"/>
            <w:szCs w:val="22"/>
            <w:rPrChange w:id="263" w:author="Jordan Willis" w:date="2014-02-08T18:47:00Z">
              <w:rPr>
                <w:rFonts w:cs="Arial"/>
                <w:b w:val="0"/>
                <w:sz w:val="24"/>
                <w:szCs w:val="22"/>
              </w:rPr>
            </w:rPrChange>
          </w:rPr>
          <w:t>Novel c</w:t>
        </w:r>
      </w:ins>
      <w:ins w:id="264" w:author="Natalie Thornburg" w:date="2013-08-28T09:37:00Z">
        <w:r w:rsidR="002E67BA" w:rsidRPr="001B6F03">
          <w:rPr>
            <w:rFonts w:cs="Arial"/>
            <w:sz w:val="24"/>
            <w:szCs w:val="22"/>
            <w:rPrChange w:id="265" w:author="Jordan Willis" w:date="2014-02-08T18:47:00Z">
              <w:rPr>
                <w:rFonts w:cs="Arial"/>
                <w:b w:val="0"/>
                <w:sz w:val="24"/>
                <w:szCs w:val="22"/>
              </w:rPr>
            </w:rPrChange>
          </w:rPr>
          <w:t>loning</w:t>
        </w:r>
      </w:ins>
      <w:ins w:id="266" w:author="Jordan Willis" w:date="2014-02-08T17:35:00Z">
        <w:r w:rsidRPr="001B6F03">
          <w:rPr>
            <w:rFonts w:cs="Arial"/>
            <w:sz w:val="24"/>
            <w:szCs w:val="22"/>
            <w:rPrChange w:id="267" w:author="Jordan Willis" w:date="2014-02-08T18:47:00Z">
              <w:rPr>
                <w:rFonts w:cs="Arial"/>
                <w:b w:val="0"/>
                <w:sz w:val="24"/>
                <w:szCs w:val="22"/>
              </w:rPr>
            </w:rPrChange>
          </w:rPr>
          <w:t xml:space="preserve"> strategies</w:t>
        </w:r>
      </w:ins>
    </w:p>
    <w:p w14:paraId="7D1B6D58" w14:textId="77777777" w:rsidR="004621A4" w:rsidRPr="001B6F03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  <w:rPrChange w:id="268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69" w:author="Jordan Willis" w:date="2014-02-08T18:48:00Z">
          <w:pPr>
            <w:pStyle w:val="Section"/>
            <w:numPr>
              <w:ilvl w:val="1"/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216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70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lastRenderedPageBreak/>
        <w:t>Novel purification strategies</w:t>
      </w:r>
    </w:p>
    <w:p w14:paraId="203ED011" w14:textId="77777777" w:rsidR="004621A4" w:rsidRPr="001B6F03" w:rsidRDefault="004621A4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  <w:rPrChange w:id="271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72" w:author="Jordan Willis" w:date="2014-02-08T18:48:00Z">
          <w:pPr>
            <w:pStyle w:val="Section"/>
            <w:numPr>
              <w:ilvl w:val="1"/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216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73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t>Cell culture and maintenance</w:t>
      </w:r>
    </w:p>
    <w:p w14:paraId="24C0E2D6" w14:textId="77777777" w:rsidR="004621A4" w:rsidRPr="001B6F03" w:rsidRDefault="004621A4" w:rsidP="001B6F03">
      <w:pPr>
        <w:pStyle w:val="BodyText"/>
        <w:numPr>
          <w:ilvl w:val="0"/>
          <w:numId w:val="31"/>
        </w:numPr>
        <w:rPr>
          <w:rFonts w:cs="Arial"/>
          <w:sz w:val="24"/>
          <w:szCs w:val="22"/>
          <w:rPrChange w:id="274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75" w:author="Jordan Willis" w:date="2014-02-08T18:47:00Z">
          <w:pPr>
            <w:pStyle w:val="Section"/>
            <w:numPr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144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76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t>Biophysical characterization</w:t>
      </w:r>
    </w:p>
    <w:p w14:paraId="16CAEA3C" w14:textId="77777777" w:rsidR="004621A4" w:rsidRPr="001B6F03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  <w:rPrChange w:id="277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78" w:author="Jordan Willis" w:date="2014-02-08T18:48:00Z">
          <w:pPr>
            <w:pStyle w:val="Section"/>
            <w:numPr>
              <w:ilvl w:val="1"/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216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79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t>Biolayer interferometry</w:t>
      </w:r>
    </w:p>
    <w:p w14:paraId="0188C602" w14:textId="77777777" w:rsidR="004621A4" w:rsidRPr="001B6F03" w:rsidRDefault="004621A4" w:rsidP="001B6F03">
      <w:pPr>
        <w:pStyle w:val="BodyText"/>
        <w:numPr>
          <w:ilvl w:val="1"/>
          <w:numId w:val="31"/>
        </w:numPr>
        <w:rPr>
          <w:rFonts w:cs="Arial"/>
          <w:sz w:val="24"/>
          <w:szCs w:val="22"/>
          <w:rPrChange w:id="280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pPrChange w:id="281" w:author="Jordan Willis" w:date="2014-02-08T18:48:00Z">
          <w:pPr>
            <w:pStyle w:val="Section"/>
            <w:numPr>
              <w:ilvl w:val="1"/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216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82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t>ELISA</w:t>
      </w:r>
    </w:p>
    <w:p w14:paraId="7720F5C4" w14:textId="77777777" w:rsidR="004621A4" w:rsidRDefault="004621A4" w:rsidP="001B6F03">
      <w:pPr>
        <w:pStyle w:val="BodyText"/>
        <w:numPr>
          <w:ilvl w:val="1"/>
          <w:numId w:val="31"/>
        </w:numPr>
        <w:rPr>
          <w:rFonts w:cs="Arial"/>
          <w:b/>
          <w:sz w:val="24"/>
          <w:szCs w:val="22"/>
        </w:rPr>
        <w:pPrChange w:id="283" w:author="Jordan Willis" w:date="2014-02-08T18:48:00Z">
          <w:pPr>
            <w:pStyle w:val="Section"/>
            <w:numPr>
              <w:ilvl w:val="1"/>
              <w:numId w:val="17"/>
            </w:numPr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2160" w:hanging="360"/>
            <w:jc w:val="both"/>
            <w:outlineLvl w:val="0"/>
          </w:pPr>
        </w:pPrChange>
      </w:pPr>
      <w:r w:rsidRPr="001B6F03">
        <w:rPr>
          <w:rFonts w:cs="Arial"/>
          <w:sz w:val="24"/>
          <w:szCs w:val="22"/>
          <w:rPrChange w:id="284" w:author="Jordan Willis" w:date="2014-02-08T18:47:00Z">
            <w:rPr>
              <w:rFonts w:cs="Arial"/>
              <w:b w:val="0"/>
              <w:sz w:val="24"/>
              <w:szCs w:val="22"/>
            </w:rPr>
          </w:rPrChange>
        </w:rPr>
        <w:t>Isothermal titration calorimetry</w:t>
      </w:r>
    </w:p>
    <w:p w14:paraId="46816580" w14:textId="77777777" w:rsidR="004621A4" w:rsidRPr="0070685A" w:rsidRDefault="004621A4" w:rsidP="004621A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800"/>
        <w:jc w:val="both"/>
        <w:outlineLvl w:val="0"/>
        <w:rPr>
          <w:rFonts w:cs="Arial"/>
          <w:b w:val="0"/>
          <w:sz w:val="24"/>
          <w:szCs w:val="22"/>
        </w:rPr>
      </w:pPr>
    </w:p>
    <w:p w14:paraId="6D1FCA45" w14:textId="0BA6D464" w:rsidR="000A713A" w:rsidRDefault="004E00F1" w:rsidP="000A713A">
      <w:pPr>
        <w:widowControl/>
        <w:rPr>
          <w:rFonts w:cs="Arial"/>
          <w:szCs w:val="22"/>
        </w:rPr>
      </w:pPr>
      <w:r w:rsidRPr="004E00F1">
        <w:rPr>
          <w:rFonts w:cs="Arial"/>
          <w:noProof/>
          <w:snapToGrid/>
          <w:sz w:val="4"/>
          <w:szCs w:val="4"/>
          <w:rPrChange w:id="285" w:author="Jordan Willis" w:date="2014-02-08T18:40:00Z">
            <w:rPr>
              <w:rFonts w:cs="Arial"/>
              <w:noProof/>
              <w:snapToGrid/>
              <w:szCs w:val="22"/>
            </w:rPr>
          </w:rPrChang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86933" wp14:editId="5693178F">
                <wp:simplePos x="0" y="0"/>
                <wp:positionH relativeFrom="column">
                  <wp:posOffset>-152400</wp:posOffset>
                </wp:positionH>
                <wp:positionV relativeFrom="paragraph">
                  <wp:posOffset>141605</wp:posOffset>
                </wp:positionV>
                <wp:extent cx="6555740" cy="15875"/>
                <wp:effectExtent l="0" t="0" r="22860" b="34925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11.15pt" to="504.2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"/>
            </w:pict>
          </mc:Fallback>
        </mc:AlternateContent>
      </w:r>
    </w:p>
    <w:p w14:paraId="779FB30C" w14:textId="6475861C" w:rsidR="000A713A" w:rsidRPr="004E00F1" w:rsidDel="004E00F1" w:rsidRDefault="000A713A" w:rsidP="004E00F1">
      <w:pPr>
        <w:widowControl/>
        <w:rPr>
          <w:del w:id="286" w:author="Jordan Willis" w:date="2014-02-08T18:40:00Z"/>
          <w:rFonts w:cs="Arial"/>
          <w:b/>
          <w:sz w:val="4"/>
          <w:szCs w:val="4"/>
          <w:rPrChange w:id="287" w:author="Jordan Willis" w:date="2014-02-08T18:40:00Z">
            <w:rPr>
              <w:del w:id="288" w:author="Jordan Willis" w:date="2014-02-08T18:40:00Z"/>
              <w:rFonts w:cs="Arial"/>
              <w:b/>
              <w:szCs w:val="22"/>
            </w:rPr>
          </w:rPrChange>
        </w:rPr>
        <w:pPrChange w:id="289" w:author="Jordan Willis" w:date="2014-02-08T18:40:00Z">
          <w:pPr>
            <w:pStyle w:val="ListParagraph"/>
            <w:ind w:left="630"/>
            <w:jc w:val="both"/>
          </w:pPr>
        </w:pPrChange>
      </w:pPr>
    </w:p>
    <w:p w14:paraId="10068B4B" w14:textId="77777777" w:rsidR="004E00F1" w:rsidRPr="004E00F1" w:rsidRDefault="004E00F1" w:rsidP="000A713A">
      <w:pPr>
        <w:widowControl/>
        <w:rPr>
          <w:ins w:id="290" w:author="Jordan Willis" w:date="2014-02-08T18:40:00Z"/>
          <w:rFonts w:cs="Arial"/>
          <w:sz w:val="4"/>
          <w:szCs w:val="4"/>
          <w:rPrChange w:id="291" w:author="Jordan Willis" w:date="2014-02-08T18:40:00Z">
            <w:rPr>
              <w:ins w:id="292" w:author="Jordan Willis" w:date="2014-02-08T18:40:00Z"/>
              <w:rFonts w:cs="Arial"/>
              <w:szCs w:val="22"/>
            </w:rPr>
          </w:rPrChange>
        </w:rPr>
      </w:pPr>
    </w:p>
    <w:p w14:paraId="44A4C879" w14:textId="77777777" w:rsidR="00F07F19" w:rsidDel="004E00F1" w:rsidRDefault="000A713A" w:rsidP="00F27A99">
      <w:pPr>
        <w:widowControl/>
        <w:ind w:left="-180"/>
        <w:rPr>
          <w:del w:id="293" w:author="Jordan Willis" w:date="2014-02-08T18:21:00Z"/>
          <w:rFonts w:cs="Arial"/>
          <w:b/>
          <w:bCs/>
          <w:szCs w:val="22"/>
        </w:rPr>
        <w:pPrChange w:id="294" w:author="Jordan Willis" w:date="2014-02-08T18:21:00Z">
          <w:pPr>
            <w:pStyle w:val="ListParagraph"/>
            <w:ind w:left="630"/>
            <w:jc w:val="both"/>
          </w:pPr>
        </w:pPrChange>
      </w:pPr>
      <w:r w:rsidRPr="000A713A">
        <w:rPr>
          <w:rFonts w:cs="Arial"/>
          <w:b/>
          <w:szCs w:val="22"/>
        </w:rPr>
        <w:t>R</w:t>
      </w:r>
      <w:r w:rsidR="00F07F19" w:rsidRPr="00B307DC">
        <w:rPr>
          <w:rFonts w:cs="Arial"/>
          <w:b/>
          <w:bCs/>
          <w:szCs w:val="22"/>
        </w:rPr>
        <w:t>ESEARCH PUBLICATIONS</w:t>
      </w:r>
    </w:p>
    <w:p w14:paraId="26CB211F" w14:textId="77777777" w:rsidR="004E00F1" w:rsidRPr="004E00F1" w:rsidRDefault="004E00F1" w:rsidP="004E00F1">
      <w:pPr>
        <w:widowControl/>
        <w:rPr>
          <w:ins w:id="295" w:author="Jordan Willis" w:date="2014-02-08T18:40:00Z"/>
          <w:rFonts w:cs="Arial"/>
          <w:b/>
          <w:bCs/>
          <w:szCs w:val="22"/>
          <w:rPrChange w:id="296" w:author="Jordan Willis" w:date="2014-02-08T18:40:00Z">
            <w:rPr>
              <w:ins w:id="297" w:author="Jordan Willis" w:date="2014-02-08T18:40:00Z"/>
            </w:rPr>
          </w:rPrChange>
        </w:rPr>
        <w:pPrChange w:id="298" w:author="Jordan Willis" w:date="2014-02-08T18:40:00Z">
          <w:pPr>
            <w:pStyle w:val="ListParagraph"/>
            <w:ind w:left="630"/>
            <w:jc w:val="both"/>
          </w:pPr>
        </w:pPrChange>
      </w:pPr>
    </w:p>
    <w:p w14:paraId="00ABA034" w14:textId="77777777" w:rsidR="00F27A99" w:rsidRDefault="00F27A99" w:rsidP="00F27A99">
      <w:pPr>
        <w:widowControl/>
        <w:ind w:left="-180"/>
        <w:rPr>
          <w:ins w:id="299" w:author="Jordan Willis" w:date="2014-02-08T18:21:00Z"/>
        </w:rPr>
        <w:pPrChange w:id="300" w:author="Jordan Willis" w:date="2014-02-08T18:21:00Z">
          <w:pPr>
            <w:pStyle w:val="ListParagraph"/>
            <w:ind w:left="630"/>
            <w:jc w:val="both"/>
          </w:pPr>
        </w:pPrChange>
      </w:pPr>
    </w:p>
    <w:p w14:paraId="532DA0FD" w14:textId="77777777" w:rsidR="002444F8" w:rsidDel="00F27A99" w:rsidRDefault="002444F8" w:rsidP="00F27A99">
      <w:pPr>
        <w:pStyle w:val="ListParagraph"/>
        <w:rPr>
          <w:del w:id="301" w:author="Jordan Willis" w:date="2014-02-08T18:21:00Z"/>
        </w:rPr>
        <w:pPrChange w:id="302" w:author="Jordan Willis" w:date="2014-02-08T18:21:00Z">
          <w:pPr>
            <w:pStyle w:val="ListParagraph"/>
            <w:ind w:left="630"/>
            <w:jc w:val="both"/>
          </w:pPr>
        </w:pPrChange>
      </w:pPr>
    </w:p>
    <w:p w14:paraId="1885E94C" w14:textId="77777777" w:rsidR="00F27A99" w:rsidRPr="00F27A99" w:rsidRDefault="00F27A99" w:rsidP="00F27A99">
      <w:pPr>
        <w:ind w:left="720"/>
        <w:rPr>
          <w:ins w:id="303" w:author="Jordan Willis" w:date="2014-02-08T18:22:00Z"/>
          <w:rPrChange w:id="304" w:author="Jordan Willis" w:date="2014-02-08T18:21:00Z">
            <w:rPr>
              <w:ins w:id="305" w:author="Jordan Willis" w:date="2014-02-08T18:22:00Z"/>
              <w:rFonts w:cs="Arial"/>
              <w:b/>
              <w:bCs/>
              <w:szCs w:val="22"/>
            </w:rPr>
          </w:rPrChange>
        </w:rPr>
        <w:pPrChange w:id="306" w:author="Jordan Willis" w:date="2014-02-08T18:22:00Z">
          <w:pPr>
            <w:widowControl/>
          </w:pPr>
        </w:pPrChange>
      </w:pPr>
    </w:p>
    <w:p w14:paraId="6453D050" w14:textId="29378F5A" w:rsidR="002444F8" w:rsidDel="00B872F9" w:rsidRDefault="002444F8" w:rsidP="004E00F1">
      <w:pPr>
        <w:ind w:left="270"/>
        <w:jc w:val="both"/>
        <w:rPr>
          <w:del w:id="307" w:author="Jordan Willis" w:date="2014-02-08T17:49:00Z"/>
        </w:rPr>
        <w:pPrChange w:id="308" w:author="Jordan Willis" w:date="2014-02-08T18:39:00Z">
          <w:pPr>
            <w:pStyle w:val="ListParagraph"/>
            <w:ind w:left="630"/>
            <w:jc w:val="both"/>
          </w:pPr>
        </w:pPrChange>
      </w:pPr>
      <w:del w:id="309" w:author="Jordan Willis" w:date="2014-02-08T17:49:00Z">
        <w:r w:rsidRPr="003C3B6C" w:rsidDel="00B872F9">
          <w:delText>1.</w:delText>
        </w:r>
      </w:del>
      <w:del w:id="310" w:author="Jordan Willis" w:date="2014-02-08T17:48:00Z">
        <w:r w:rsidRPr="003C3B6C" w:rsidDel="00B872F9">
          <w:delText xml:space="preserve"> </w:delText>
        </w:r>
      </w:del>
      <w:r w:rsidRPr="003C3B6C">
        <w:t>Joyner</w:t>
      </w:r>
      <w:ins w:id="311" w:author="Jordan Willis" w:date="2014-02-08T18:48:00Z">
        <w:r w:rsidR="001B6F03">
          <w:t xml:space="preserve"> </w:t>
        </w:r>
      </w:ins>
      <w:del w:id="312" w:author="Jordan Willis" w:date="2014-02-08T18:20:00Z">
        <w:r w:rsidRPr="003C3B6C" w:rsidDel="00F27A99">
          <w:delText xml:space="preserve"> </w:delText>
        </w:r>
      </w:del>
      <w:r w:rsidRPr="003C3B6C">
        <w:t xml:space="preserve">AS, </w:t>
      </w:r>
      <w:r w:rsidRPr="001B6F03">
        <w:rPr>
          <w:b/>
          <w:rPrChange w:id="313" w:author="Jordan Willis" w:date="2014-02-08T18:48:00Z">
            <w:rPr>
              <w:b/>
              <w:bCs/>
            </w:rPr>
          </w:rPrChange>
        </w:rPr>
        <w:t>Willis JR</w:t>
      </w:r>
      <w:r w:rsidRPr="003C3B6C">
        <w:t xml:space="preserve">, Crowe JE Jr, Aiken C (2011) Maturation-Induced Cloaking of Neutralization Epitopes on HIV-1 Particles. </w:t>
      </w:r>
      <w:r w:rsidRPr="00B872F9">
        <w:rPr>
          <w:rPrChange w:id="314" w:author="Jordan Willis" w:date="2014-02-08T17:49:00Z">
            <w:rPr>
              <w:b/>
              <w:i/>
              <w:iCs/>
            </w:rPr>
          </w:rPrChange>
        </w:rPr>
        <w:t>PLoS Pathog</w:t>
      </w:r>
      <w:r w:rsidRPr="003C3B6C">
        <w:t xml:space="preserve"> 7(9): e1002234.</w:t>
      </w:r>
    </w:p>
    <w:p w14:paraId="7E6B86BE" w14:textId="77777777" w:rsidR="00F27A99" w:rsidDel="00F27A99" w:rsidRDefault="00F27A99" w:rsidP="004E00F1">
      <w:pPr>
        <w:ind w:left="270"/>
        <w:jc w:val="both"/>
        <w:rPr>
          <w:del w:id="315" w:author="Jordan Willis" w:date="2014-02-08T18:20:00Z"/>
        </w:rPr>
        <w:pPrChange w:id="316" w:author="Jordan Willis" w:date="2014-02-08T18:39:00Z">
          <w:pPr>
            <w:pStyle w:val="ListParagraph"/>
            <w:ind w:left="630"/>
            <w:jc w:val="both"/>
          </w:pPr>
        </w:pPrChange>
      </w:pPr>
    </w:p>
    <w:p w14:paraId="7E1D269F" w14:textId="77777777" w:rsidR="00F27A99" w:rsidRDefault="00F27A99" w:rsidP="004E00F1">
      <w:pPr>
        <w:ind w:left="270"/>
        <w:jc w:val="both"/>
        <w:rPr>
          <w:ins w:id="317" w:author="Jordan Willis" w:date="2014-02-08T18:20:00Z"/>
        </w:rPr>
        <w:pPrChange w:id="318" w:author="Jordan Willis" w:date="2014-02-08T18:39:00Z">
          <w:pPr>
            <w:pStyle w:val="ListParagraph"/>
            <w:ind w:left="630"/>
            <w:jc w:val="both"/>
          </w:pPr>
        </w:pPrChange>
      </w:pPr>
    </w:p>
    <w:p w14:paraId="3F5FAEDA" w14:textId="77777777" w:rsidR="00F27A99" w:rsidRDefault="00F27A99" w:rsidP="004E00F1">
      <w:pPr>
        <w:ind w:left="720"/>
        <w:jc w:val="both"/>
        <w:rPr>
          <w:ins w:id="319" w:author="Jordan Willis" w:date="2014-02-08T18:20:00Z"/>
        </w:rPr>
        <w:pPrChange w:id="320" w:author="Jordan Willis" w:date="2014-02-08T18:39:00Z">
          <w:pPr>
            <w:pStyle w:val="ListParagraph"/>
            <w:ind w:left="630"/>
            <w:jc w:val="both"/>
          </w:pPr>
        </w:pPrChange>
      </w:pPr>
    </w:p>
    <w:p w14:paraId="54C3BC3B" w14:textId="77777777" w:rsidR="002444F8" w:rsidDel="00B872F9" w:rsidRDefault="002444F8" w:rsidP="004E00F1">
      <w:pPr>
        <w:ind w:left="270"/>
        <w:jc w:val="both"/>
        <w:rPr>
          <w:del w:id="321" w:author="Jordan Willis" w:date="2014-02-08T17:49:00Z"/>
        </w:rPr>
        <w:pPrChange w:id="322" w:author="Jordan Willis" w:date="2014-02-08T18:40:00Z">
          <w:pPr>
            <w:pStyle w:val="ListParagraph"/>
            <w:ind w:left="630"/>
            <w:jc w:val="both"/>
          </w:pPr>
        </w:pPrChange>
      </w:pPr>
      <w:del w:id="323" w:author="Jordan Willis" w:date="2014-02-08T17:49:00Z">
        <w:r w:rsidRPr="003C3B6C" w:rsidDel="00B872F9">
          <w:delText> </w:delText>
        </w:r>
      </w:del>
    </w:p>
    <w:p w14:paraId="741917DF" w14:textId="77777777" w:rsidR="002444F8" w:rsidRPr="003C3B6C" w:rsidRDefault="002444F8" w:rsidP="004E00F1">
      <w:pPr>
        <w:ind w:left="270"/>
        <w:jc w:val="both"/>
        <w:pPrChange w:id="324" w:author="Jordan Willis" w:date="2014-02-08T18:40:00Z">
          <w:pPr>
            <w:pStyle w:val="ListParagraph"/>
            <w:ind w:left="630"/>
            <w:jc w:val="both"/>
          </w:pPr>
        </w:pPrChange>
      </w:pPr>
      <w:del w:id="325" w:author="Jordan Willis" w:date="2014-02-08T17:49:00Z">
        <w:r w:rsidRPr="003C3B6C" w:rsidDel="00B872F9">
          <w:delText xml:space="preserve">2. </w:delText>
        </w:r>
      </w:del>
      <w:r w:rsidRPr="003C3B6C">
        <w:t xml:space="preserve">Briney BS, </w:t>
      </w:r>
      <w:r w:rsidRPr="001B6F03">
        <w:rPr>
          <w:b/>
          <w:rPrChange w:id="326" w:author="Jordan Willis" w:date="2014-02-08T18:49:00Z">
            <w:rPr>
              <w:b/>
              <w:bCs/>
            </w:rPr>
          </w:rPrChange>
        </w:rPr>
        <w:t>Willis JR</w:t>
      </w:r>
      <w:r w:rsidRPr="003C3B6C">
        <w:t xml:space="preserve">, Crowe JE Jr (2012) Human Peripheral Blood Antibodies with Long HCDR3s Are Established Primarily at Original Recombination Using a Limited Subset of Germline Genes. </w:t>
      </w:r>
      <w:r w:rsidRPr="00B872F9">
        <w:rPr>
          <w:rPrChange w:id="327" w:author="Jordan Willis" w:date="2014-02-08T17:49:00Z">
            <w:rPr>
              <w:b/>
              <w:i/>
              <w:iCs/>
            </w:rPr>
          </w:rPrChange>
        </w:rPr>
        <w:t>PLoS ONE</w:t>
      </w:r>
      <w:r w:rsidRPr="003C3B6C">
        <w:t xml:space="preserve"> 7(5): e36750</w:t>
      </w:r>
    </w:p>
    <w:p w14:paraId="01B5AA32" w14:textId="77777777" w:rsidR="002444F8" w:rsidRPr="003C3B6C" w:rsidRDefault="002444F8" w:rsidP="004E00F1">
      <w:pPr>
        <w:ind w:left="270"/>
        <w:jc w:val="both"/>
        <w:pPrChange w:id="328" w:author="Jordan Willis" w:date="2014-02-08T18:40:00Z">
          <w:pPr>
            <w:pStyle w:val="ListParagraph"/>
            <w:ind w:left="630"/>
            <w:jc w:val="both"/>
          </w:pPr>
        </w:pPrChange>
      </w:pPr>
      <w:del w:id="329" w:author="Jordan Willis" w:date="2014-02-08T18:18:00Z">
        <w:r w:rsidRPr="003C3B6C" w:rsidDel="00F27A99">
          <w:delText> </w:delText>
        </w:r>
      </w:del>
    </w:p>
    <w:p w14:paraId="314EEE19" w14:textId="77777777" w:rsidR="002444F8" w:rsidRPr="003C3B6C" w:rsidRDefault="002444F8" w:rsidP="004E00F1">
      <w:pPr>
        <w:ind w:left="270"/>
        <w:jc w:val="both"/>
        <w:pPrChange w:id="330" w:author="Jordan Willis" w:date="2014-02-08T18:40:00Z">
          <w:pPr>
            <w:pStyle w:val="ListParagraph"/>
            <w:ind w:left="630"/>
            <w:jc w:val="both"/>
          </w:pPr>
        </w:pPrChange>
      </w:pPr>
      <w:del w:id="331" w:author="Jordan Willis" w:date="2014-02-08T18:17:00Z">
        <w:r w:rsidRPr="003C3B6C" w:rsidDel="00F27A99">
          <w:delText>3.</w:delText>
        </w:r>
      </w:del>
      <w:del w:id="332" w:author="Jordan Willis" w:date="2014-02-08T17:47:00Z">
        <w:r w:rsidRPr="003C3B6C" w:rsidDel="00B872F9">
          <w:delText xml:space="preserve"> </w:delText>
        </w:r>
      </w:del>
      <w:r w:rsidRPr="003C3B6C">
        <w:t xml:space="preserve">Briney BS, </w:t>
      </w:r>
      <w:r w:rsidRPr="001B6F03">
        <w:rPr>
          <w:b/>
          <w:rPrChange w:id="333" w:author="Jordan Willis" w:date="2014-02-08T18:49:00Z">
            <w:rPr>
              <w:b/>
              <w:bCs/>
            </w:rPr>
          </w:rPrChange>
        </w:rPr>
        <w:t>Willis JR</w:t>
      </w:r>
      <w:r w:rsidRPr="003C3B6C">
        <w:t xml:space="preserve">, McKinney BA, Crowe JE (2012) High-throughput antibody sequencing reveals genetic evidence of global regulation of the naïve and memory repertoires that extends across individuals plasticity </w:t>
      </w:r>
      <w:r w:rsidRPr="00B872F9">
        <w:rPr>
          <w:rPrChange w:id="334" w:author="Jordan Willis" w:date="2014-02-08T17:49:00Z">
            <w:rPr>
              <w:b/>
              <w:i/>
              <w:iCs/>
            </w:rPr>
          </w:rPrChange>
        </w:rPr>
        <w:t>Genes and Immunity</w:t>
      </w:r>
      <w:r w:rsidRPr="003C3B6C">
        <w:t xml:space="preserve"> 13(6), 469-473. </w:t>
      </w:r>
    </w:p>
    <w:p w14:paraId="3C10F5D3" w14:textId="77777777" w:rsidR="002444F8" w:rsidRPr="003C3B6C" w:rsidRDefault="002444F8" w:rsidP="004E00F1">
      <w:pPr>
        <w:ind w:left="270"/>
        <w:jc w:val="both"/>
        <w:pPrChange w:id="335" w:author="Jordan Willis" w:date="2014-02-08T18:40:00Z">
          <w:pPr>
            <w:pStyle w:val="ListParagraph"/>
            <w:ind w:left="630"/>
            <w:jc w:val="both"/>
          </w:pPr>
        </w:pPrChange>
      </w:pPr>
      <w:del w:id="336" w:author="Jordan Willis" w:date="2014-02-08T18:18:00Z">
        <w:r w:rsidRPr="003C3B6C" w:rsidDel="00F27A99">
          <w:delText> </w:delText>
        </w:r>
      </w:del>
    </w:p>
    <w:p w14:paraId="71B367BB" w14:textId="77777777" w:rsidR="002444F8" w:rsidRPr="003C3B6C" w:rsidRDefault="002444F8" w:rsidP="004E00F1">
      <w:pPr>
        <w:ind w:left="270"/>
        <w:jc w:val="both"/>
        <w:pPrChange w:id="337" w:author="Jordan Willis" w:date="2014-02-08T18:40:00Z">
          <w:pPr>
            <w:pStyle w:val="ListParagraph"/>
            <w:ind w:left="630"/>
            <w:jc w:val="both"/>
          </w:pPr>
        </w:pPrChange>
      </w:pPr>
      <w:del w:id="338" w:author="Jordan Willis" w:date="2014-02-08T18:17:00Z">
        <w:r w:rsidRPr="003C3B6C" w:rsidDel="00F27A99">
          <w:delText>4.</w:delText>
        </w:r>
      </w:del>
      <w:del w:id="339" w:author="Jordan Willis" w:date="2014-02-08T17:47:00Z">
        <w:r w:rsidRPr="003C3B6C" w:rsidDel="00B872F9">
          <w:delText xml:space="preserve">  </w:delText>
        </w:r>
      </w:del>
      <w:r w:rsidRPr="003C3B6C">
        <w:t>Briney BS</w:t>
      </w:r>
      <w:r w:rsidRPr="00B872F9">
        <w:rPr>
          <w:rPrChange w:id="340" w:author="Jordan Willis" w:date="2014-02-08T17:49:00Z">
            <w:rPr>
              <w:b/>
              <w:bCs/>
            </w:rPr>
          </w:rPrChange>
        </w:rPr>
        <w:t xml:space="preserve">, </w:t>
      </w:r>
      <w:r w:rsidRPr="001B6F03">
        <w:rPr>
          <w:b/>
          <w:rPrChange w:id="341" w:author="Jordan Willis" w:date="2014-02-08T18:49:00Z">
            <w:rPr>
              <w:b/>
              <w:bCs/>
            </w:rPr>
          </w:rPrChange>
        </w:rPr>
        <w:t>Willis JR,</w:t>
      </w:r>
      <w:r w:rsidRPr="003C3B6C">
        <w:t xml:space="preserve"> Crowe JE (2012) Location and length distribution of somatic hypermutation-associated DNA insertions and deletions reveals regions of antibody structural plasticity </w:t>
      </w:r>
      <w:r w:rsidRPr="00B872F9">
        <w:rPr>
          <w:rPrChange w:id="342" w:author="Jordan Willis" w:date="2014-02-08T17:49:00Z">
            <w:rPr>
              <w:b/>
              <w:i/>
              <w:iCs/>
            </w:rPr>
          </w:rPrChange>
        </w:rPr>
        <w:t>Genes and Immunity</w:t>
      </w:r>
      <w:r w:rsidRPr="003C3B6C">
        <w:t xml:space="preserve"> 13(7), 523-529</w:t>
      </w:r>
    </w:p>
    <w:p w14:paraId="0A9F6719" w14:textId="77777777" w:rsidR="002444F8" w:rsidRPr="003C3B6C" w:rsidRDefault="002444F8" w:rsidP="004E00F1">
      <w:pPr>
        <w:ind w:left="270"/>
        <w:jc w:val="both"/>
        <w:pPrChange w:id="343" w:author="Jordan Willis" w:date="2014-02-08T18:40:00Z">
          <w:pPr>
            <w:pStyle w:val="ListParagraph"/>
            <w:ind w:left="630"/>
            <w:jc w:val="both"/>
          </w:pPr>
        </w:pPrChange>
      </w:pPr>
      <w:del w:id="344" w:author="Jordan Willis" w:date="2014-02-08T18:18:00Z">
        <w:r w:rsidRPr="003C3B6C" w:rsidDel="00F27A99">
          <w:delText> </w:delText>
        </w:r>
      </w:del>
    </w:p>
    <w:p w14:paraId="2042EECB" w14:textId="77777777" w:rsidR="002444F8" w:rsidRPr="003C3B6C" w:rsidRDefault="002444F8" w:rsidP="004E00F1">
      <w:pPr>
        <w:ind w:left="270"/>
        <w:jc w:val="both"/>
        <w:pPrChange w:id="345" w:author="Jordan Willis" w:date="2014-02-08T18:40:00Z">
          <w:pPr>
            <w:pStyle w:val="ListParagraph"/>
            <w:ind w:left="630"/>
            <w:jc w:val="both"/>
          </w:pPr>
        </w:pPrChange>
      </w:pPr>
      <w:del w:id="346" w:author="Jordan Willis" w:date="2014-02-08T18:17:00Z">
        <w:r w:rsidRPr="003C3B6C" w:rsidDel="00F27A99">
          <w:delText>5.</w:delText>
        </w:r>
      </w:del>
      <w:del w:id="347" w:author="Jordan Willis" w:date="2014-02-08T17:47:00Z">
        <w:r w:rsidRPr="003C3B6C" w:rsidDel="00B872F9">
          <w:delText xml:space="preserve"> </w:delText>
        </w:r>
      </w:del>
      <w:r w:rsidRPr="003C3B6C">
        <w:t xml:space="preserve">Briney BS, </w:t>
      </w:r>
      <w:r w:rsidRPr="001B6F03">
        <w:rPr>
          <w:b/>
          <w:rPrChange w:id="348" w:author="Jordan Willis" w:date="2014-02-08T18:49:00Z">
            <w:rPr>
              <w:b/>
              <w:bCs/>
            </w:rPr>
          </w:rPrChange>
        </w:rPr>
        <w:t>Willis JR</w:t>
      </w:r>
      <w:r w:rsidRPr="003C3B6C">
        <w:t>, Hicar MD, Thomas JW, Crowe JE (2012) Frequency and genetic characterization of V(DD)J recombinants in the human peripheral blood antibody repertoire</w:t>
      </w:r>
      <w:ins w:id="349" w:author="James Crowe" w:date="2013-08-28T01:15:00Z">
        <w:r w:rsidR="00C45DDC">
          <w:t>.</w:t>
        </w:r>
      </w:ins>
      <w:r w:rsidRPr="003C3B6C">
        <w:t xml:space="preserve"> </w:t>
      </w:r>
      <w:r w:rsidRPr="00B872F9">
        <w:rPr>
          <w:rPrChange w:id="350" w:author="Jordan Willis" w:date="2014-02-08T17:49:00Z">
            <w:rPr>
              <w:b/>
              <w:i/>
              <w:iCs/>
            </w:rPr>
          </w:rPrChange>
        </w:rPr>
        <w:t>Immunology</w:t>
      </w:r>
      <w:r w:rsidRPr="003C3B6C">
        <w:t xml:space="preserve"> 131(1) 56-64</w:t>
      </w:r>
    </w:p>
    <w:p w14:paraId="42CFAAE0" w14:textId="77777777" w:rsidR="002444F8" w:rsidRPr="003C3B6C" w:rsidRDefault="002444F8" w:rsidP="004E00F1">
      <w:pPr>
        <w:ind w:left="270"/>
        <w:jc w:val="both"/>
        <w:pPrChange w:id="351" w:author="Jordan Willis" w:date="2014-02-08T18:40:00Z">
          <w:pPr>
            <w:pStyle w:val="ListParagraph"/>
            <w:ind w:left="630"/>
            <w:jc w:val="both"/>
          </w:pPr>
        </w:pPrChange>
      </w:pPr>
    </w:p>
    <w:p w14:paraId="33DB3801" w14:textId="77777777" w:rsidR="002444F8" w:rsidRPr="003C3B6C" w:rsidRDefault="002444F8" w:rsidP="004E00F1">
      <w:pPr>
        <w:ind w:left="270"/>
        <w:jc w:val="both"/>
        <w:pPrChange w:id="352" w:author="Jordan Willis" w:date="2014-02-08T18:40:00Z">
          <w:pPr>
            <w:pStyle w:val="ListParagraph"/>
            <w:ind w:left="630"/>
            <w:jc w:val="both"/>
          </w:pPr>
        </w:pPrChange>
      </w:pPr>
      <w:del w:id="353" w:author="Jordan Willis" w:date="2014-02-08T18:17:00Z">
        <w:r w:rsidRPr="001B6F03" w:rsidDel="00F27A99">
          <w:rPr>
            <w:b/>
            <w:rPrChange w:id="354" w:author="Jordan Willis" w:date="2014-02-08T18:49:00Z">
              <w:rPr/>
            </w:rPrChange>
          </w:rPr>
          <w:delText xml:space="preserve">6. </w:delText>
        </w:r>
      </w:del>
      <w:r w:rsidRPr="001B6F03">
        <w:rPr>
          <w:b/>
          <w:rPrChange w:id="355" w:author="Jordan Willis" w:date="2014-02-08T18:49:00Z">
            <w:rPr>
              <w:b/>
              <w:bCs/>
            </w:rPr>
          </w:rPrChange>
        </w:rPr>
        <w:t>Willis JR</w:t>
      </w:r>
      <w:r w:rsidRPr="00B872F9">
        <w:rPr>
          <w:rPrChange w:id="356" w:author="Jordan Willis" w:date="2014-02-08T17:49:00Z">
            <w:rPr>
              <w:b/>
              <w:bCs/>
              <w:vertAlign w:val="superscript"/>
            </w:rPr>
          </w:rPrChange>
        </w:rPr>
        <w:t xml:space="preserve">*, </w:t>
      </w:r>
      <w:r w:rsidRPr="003C3B6C">
        <w:t>Combs SA</w:t>
      </w:r>
      <w:r w:rsidRPr="00B872F9">
        <w:rPr>
          <w:rPrChange w:id="357" w:author="Jordan Willis" w:date="2014-02-08T17:49:00Z">
            <w:rPr>
              <w:b/>
              <w:bCs/>
              <w:vertAlign w:val="superscript"/>
            </w:rPr>
          </w:rPrChange>
        </w:rPr>
        <w:t>*</w:t>
      </w:r>
      <w:r w:rsidRPr="003C3B6C">
        <w:t>, DeLuca SL</w:t>
      </w:r>
      <w:r w:rsidRPr="00B872F9">
        <w:rPr>
          <w:rPrChange w:id="358" w:author="Jordan Willis" w:date="2014-02-08T17:49:00Z">
            <w:rPr>
              <w:b/>
              <w:bCs/>
              <w:vertAlign w:val="superscript"/>
            </w:rPr>
          </w:rPrChange>
        </w:rPr>
        <w:t>*</w:t>
      </w:r>
      <w:r w:rsidRPr="003C3B6C">
        <w:t>, DeLuca SH</w:t>
      </w:r>
      <w:r w:rsidRPr="00B872F9">
        <w:rPr>
          <w:rPrChange w:id="359" w:author="Jordan Willis" w:date="2014-02-08T17:49:00Z">
            <w:rPr>
              <w:b/>
              <w:bCs/>
              <w:vertAlign w:val="superscript"/>
            </w:rPr>
          </w:rPrChange>
        </w:rPr>
        <w:t>*</w:t>
      </w:r>
      <w:r w:rsidRPr="003C3B6C">
        <w:t>, Lemmon GH</w:t>
      </w:r>
      <w:r w:rsidRPr="00B872F9">
        <w:rPr>
          <w:rPrChange w:id="360" w:author="Jordan Willis" w:date="2014-02-08T17:49:00Z">
            <w:rPr>
              <w:b/>
              <w:bCs/>
              <w:vertAlign w:val="superscript"/>
            </w:rPr>
          </w:rPrChange>
        </w:rPr>
        <w:t>*</w:t>
      </w:r>
      <w:r w:rsidRPr="003C3B6C">
        <w:t>, Nguyen ED</w:t>
      </w:r>
      <w:r w:rsidRPr="00B872F9">
        <w:rPr>
          <w:rPrChange w:id="361" w:author="Jordan Willis" w:date="2014-02-08T17:49:00Z">
            <w:rPr>
              <w:b/>
              <w:bCs/>
              <w:vertAlign w:val="superscript"/>
            </w:rPr>
          </w:rPrChange>
        </w:rPr>
        <w:t>*</w:t>
      </w:r>
      <w:r w:rsidRPr="003C3B6C">
        <w:t>, Sheehan JH, Nannemann DP, Meiler J (2013) Comparative Modeling and Small-Molecule Ligand Docking in Rosetta</w:t>
      </w:r>
      <w:ins w:id="362" w:author="James Crowe" w:date="2013-08-28T01:16:00Z">
        <w:r w:rsidR="00C45DDC">
          <w:t>.</w:t>
        </w:r>
      </w:ins>
      <w:r w:rsidRPr="003C3B6C">
        <w:t xml:space="preserve"> </w:t>
      </w:r>
      <w:ins w:id="363" w:author="James Crowe" w:date="2013-08-28T01:15:00Z">
        <w:r w:rsidR="00C45DDC" w:rsidRPr="00B872F9">
          <w:rPr>
            <w:rPrChange w:id="364" w:author="Jordan Willis" w:date="2014-02-08T17:49:00Z">
              <w:rPr>
                <w:b/>
                <w:i/>
                <w:iCs/>
              </w:rPr>
            </w:rPrChange>
          </w:rPr>
          <w:t>Nature Protocols</w:t>
        </w:r>
      </w:ins>
      <w:r w:rsidRPr="003C3B6C">
        <w:t xml:space="preserve"> 8(7) 1277-1298</w:t>
      </w:r>
    </w:p>
    <w:p w14:paraId="7C005607" w14:textId="77777777" w:rsidR="002444F8" w:rsidRPr="003C3B6C" w:rsidRDefault="002444F8" w:rsidP="004E00F1">
      <w:pPr>
        <w:ind w:left="270"/>
        <w:jc w:val="both"/>
        <w:pPrChange w:id="365" w:author="Jordan Willis" w:date="2014-02-08T18:40:00Z">
          <w:pPr>
            <w:pStyle w:val="ListParagraph"/>
            <w:ind w:left="630"/>
            <w:jc w:val="both"/>
          </w:pPr>
        </w:pPrChange>
      </w:pPr>
      <w:del w:id="366" w:author="Jordan Willis" w:date="2014-02-08T18:18:00Z">
        <w:r w:rsidRPr="00B872F9" w:rsidDel="00F27A99">
          <w:rPr>
            <w:rPrChange w:id="367" w:author="Jordan Willis" w:date="2014-02-08T17:49:00Z">
              <w:rPr>
                <w:b/>
                <w:bCs/>
              </w:rPr>
            </w:rPrChange>
          </w:rPr>
          <w:delText> </w:delText>
        </w:r>
      </w:del>
    </w:p>
    <w:p w14:paraId="33F13850" w14:textId="7330A21C" w:rsidR="002444F8" w:rsidRPr="003C3B6C" w:rsidRDefault="002444F8" w:rsidP="004E00F1">
      <w:pPr>
        <w:ind w:left="270"/>
        <w:jc w:val="both"/>
        <w:pPrChange w:id="368" w:author="Jordan Willis" w:date="2014-02-08T18:40:00Z">
          <w:pPr>
            <w:pStyle w:val="ListParagraph"/>
            <w:ind w:left="630"/>
            <w:jc w:val="both"/>
          </w:pPr>
        </w:pPrChange>
      </w:pPr>
      <w:del w:id="369" w:author="Jordan Willis" w:date="2014-02-08T18:17:00Z">
        <w:r w:rsidRPr="001B6F03" w:rsidDel="00F27A99">
          <w:rPr>
            <w:b/>
            <w:rPrChange w:id="370" w:author="Jordan Willis" w:date="2014-02-08T18:49:00Z">
              <w:rPr/>
            </w:rPrChange>
          </w:rPr>
          <w:delText>7.</w:delText>
        </w:r>
      </w:del>
      <w:r w:rsidRPr="001B6F03">
        <w:rPr>
          <w:b/>
          <w:rPrChange w:id="371" w:author="Jordan Willis" w:date="2014-02-08T18:49:00Z">
            <w:rPr>
              <w:b/>
              <w:bCs/>
            </w:rPr>
          </w:rPrChange>
        </w:rPr>
        <w:t xml:space="preserve"> Willis, JR</w:t>
      </w:r>
      <w:r w:rsidRPr="003C3B6C">
        <w:t xml:space="preserve">, Briney, B. S., Deluca, S. L., Crowe, J. E. &amp; Meiler, J. (2013) Human germline antibody gene segments encode polyspecific antibodies </w:t>
      </w:r>
      <w:r w:rsidRPr="00B872F9">
        <w:rPr>
          <w:rPrChange w:id="372" w:author="Jordan Willis" w:date="2014-02-08T17:49:00Z">
            <w:rPr>
              <w:b/>
              <w:i/>
              <w:iCs/>
            </w:rPr>
          </w:rPrChange>
        </w:rPr>
        <w:t>PLoS Computational Biology</w:t>
      </w:r>
      <w:r w:rsidRPr="003C3B6C">
        <w:t xml:space="preserve"> </w:t>
      </w:r>
      <w:r w:rsidRPr="00B872F9">
        <w:rPr>
          <w:rPrChange w:id="373" w:author="Jordan Willis" w:date="2014-02-08T17:49:00Z">
            <w:rPr>
              <w:bCs/>
            </w:rPr>
          </w:rPrChange>
        </w:rPr>
        <w:t>9,</w:t>
      </w:r>
      <w:r w:rsidRPr="003C3B6C">
        <w:t xml:space="preserve"> e100</w:t>
      </w:r>
      <w:r w:rsidRPr="00B872F9">
        <w:rPr>
          <w:rPrChange w:id="374" w:author="Jordan Willis" w:date="2014-02-08T17:49:00Z">
            <w:rPr>
              <w:lang w:val="ro-RO"/>
            </w:rPr>
          </w:rPrChange>
        </w:rPr>
        <w:t>30 AA</w:t>
      </w:r>
      <w:r w:rsidRPr="003C3B6C">
        <w:t xml:space="preserve">45 </w:t>
      </w:r>
      <w:r>
        <w:t>L</w:t>
      </w:r>
    </w:p>
    <w:p w14:paraId="480A32F3" w14:textId="77777777" w:rsidR="002444F8" w:rsidRDefault="002444F8" w:rsidP="00F27A99">
      <w:pPr>
        <w:pStyle w:val="ItalicHeading"/>
        <w:jc w:val="both"/>
        <w:pPrChange w:id="375" w:author="Jordan Willis" w:date="2014-02-08T18:22:00Z">
          <w:pPr>
            <w:pStyle w:val="ItalicHeading"/>
            <w:jc w:val="both"/>
          </w:pPr>
        </w:pPrChange>
      </w:pPr>
    </w:p>
    <w:p w14:paraId="4A515E9B" w14:textId="77777777" w:rsidR="002444F8" w:rsidRPr="0049479B" w:rsidRDefault="002444F8" w:rsidP="00EF431C">
      <w:pPr>
        <w:jc w:val="both"/>
        <w:rPr>
          <w:b/>
          <w:rPrChange w:id="376" w:author="Jordan Willis" w:date="2014-02-08T18:35:00Z">
            <w:rPr/>
          </w:rPrChange>
        </w:rPr>
      </w:pPr>
      <w:r w:rsidRPr="0049479B">
        <w:rPr>
          <w:b/>
          <w:rPrChange w:id="377" w:author="Jordan Willis" w:date="2014-02-08T18:35:00Z">
            <w:rPr/>
          </w:rPrChange>
        </w:rPr>
        <w:t>In submission or preparation</w:t>
      </w:r>
    </w:p>
    <w:p w14:paraId="2EA74158" w14:textId="77777777" w:rsidR="002444F8" w:rsidRDefault="002444F8" w:rsidP="00B872F9">
      <w:pPr>
        <w:ind w:left="630"/>
        <w:jc w:val="both"/>
      </w:pPr>
    </w:p>
    <w:p w14:paraId="6182890F" w14:textId="77777777" w:rsidR="002444F8" w:rsidRDefault="002444F8" w:rsidP="004E00F1">
      <w:pPr>
        <w:ind w:left="270"/>
        <w:jc w:val="both"/>
        <w:pPrChange w:id="378" w:author="Jordan Willis" w:date="2014-02-08T18:40:00Z">
          <w:pPr>
            <w:pStyle w:val="ListParagraph"/>
            <w:ind w:left="630"/>
            <w:jc w:val="both"/>
          </w:pPr>
        </w:pPrChange>
      </w:pPr>
      <w:del w:id="379" w:author="Jordan Willis" w:date="2014-02-08T17:46:00Z">
        <w:r w:rsidDel="00B872F9">
          <w:delText xml:space="preserve">1. </w:delText>
        </w:r>
      </w:del>
      <w:r w:rsidRPr="003C3B6C">
        <w:t xml:space="preserve">Briney, BS, </w:t>
      </w:r>
      <w:r w:rsidRPr="001B6F03">
        <w:rPr>
          <w:b/>
          <w:rPrChange w:id="380" w:author="Jordan Willis" w:date="2014-02-08T18:49:00Z">
            <w:rPr>
              <w:b/>
              <w:bCs/>
            </w:rPr>
          </w:rPrChange>
        </w:rPr>
        <w:t>Willis JR</w:t>
      </w:r>
      <w:r w:rsidRPr="003C3B6C">
        <w:t>, Finn, JA, McKinney, BA, Crowe JE</w:t>
      </w:r>
      <w:ins w:id="381" w:author="Natalie Thornburg" w:date="2013-08-28T09:38:00Z">
        <w:r w:rsidR="002E67BA">
          <w:t>.</w:t>
        </w:r>
      </w:ins>
      <w:r w:rsidRPr="003C3B6C">
        <w:t xml:space="preserve"> </w:t>
      </w:r>
      <w:del w:id="382" w:author="Jordan Willis" w:date="2014-02-08T18:17:00Z">
        <w:r w:rsidRPr="003C3B6C" w:rsidDel="00F27A99">
          <w:delText>(</w:delText>
        </w:r>
      </w:del>
      <w:r w:rsidRPr="003C3B6C">
        <w:t>Tissue-specific</w:t>
      </w:r>
      <w:r w:rsidR="00EF431C">
        <w:t xml:space="preserve"> </w:t>
      </w:r>
      <w:r w:rsidRPr="003C3B6C">
        <w:t>expressed antibody variable gene repertoires</w:t>
      </w:r>
      <w:ins w:id="383" w:author="James Crowe" w:date="2013-08-28T01:16:00Z">
        <w:r w:rsidR="00C45DDC">
          <w:t>.</w:t>
        </w:r>
      </w:ins>
      <w:r w:rsidRPr="003C3B6C">
        <w:t xml:space="preserve"> </w:t>
      </w:r>
      <w:ins w:id="384" w:author="Natalie Thornburg" w:date="2013-08-28T09:38:00Z">
        <w:r w:rsidR="002E67BA">
          <w:t xml:space="preserve">Submitted. </w:t>
        </w:r>
      </w:ins>
      <w:r w:rsidRPr="004E00F1">
        <w:rPr>
          <w:rPrChange w:id="385" w:author="Jordan Willis" w:date="2014-02-08T18:40:00Z">
            <w:rPr>
              <w:b/>
            </w:rPr>
          </w:rPrChange>
        </w:rPr>
        <w:t>PLoS One</w:t>
      </w:r>
      <w:r w:rsidRPr="003C3B6C">
        <w:t xml:space="preserve"> </w:t>
      </w:r>
    </w:p>
    <w:p w14:paraId="67D0F836" w14:textId="77777777" w:rsidR="002444F8" w:rsidRPr="003C3B6C" w:rsidRDefault="002444F8" w:rsidP="00063D11">
      <w:pPr>
        <w:pStyle w:val="ListParagraph"/>
        <w:ind w:left="630"/>
        <w:jc w:val="both"/>
        <w:pPrChange w:id="386" w:author="Jordan Willis" w:date="2014-02-08T18:30:00Z">
          <w:pPr>
            <w:pStyle w:val="ListParagraph"/>
            <w:ind w:left="630"/>
            <w:jc w:val="both"/>
          </w:pPr>
        </w:pPrChange>
      </w:pPr>
    </w:p>
    <w:p w14:paraId="39770E52" w14:textId="2D094D81" w:rsidR="00985455" w:rsidRDefault="002444F8" w:rsidP="00985455">
      <w:pPr>
        <w:ind w:left="270"/>
        <w:jc w:val="both"/>
        <w:rPr>
          <w:ins w:id="387" w:author="Jordan Willis" w:date="2014-02-08T19:25:00Z"/>
        </w:rPr>
        <w:pPrChange w:id="388" w:author="Jordan Willis" w:date="2014-02-08T19:25:00Z">
          <w:pPr>
            <w:pStyle w:val="ListParagraph"/>
            <w:ind w:left="630"/>
            <w:jc w:val="both"/>
          </w:pPr>
        </w:pPrChange>
      </w:pPr>
      <w:del w:id="389" w:author="Jordan Willis" w:date="2014-02-08T18:17:00Z">
        <w:r w:rsidDel="00F27A99">
          <w:delText>2.</w:delText>
        </w:r>
        <w:r w:rsidRPr="003C3B6C" w:rsidDel="00F27A99">
          <w:delText xml:space="preserve"> </w:delText>
        </w:r>
      </w:del>
      <w:r w:rsidRPr="00F27A99">
        <w:rPr>
          <w:b/>
          <w:bCs/>
          <w:rPrChange w:id="390" w:author="Jordan Willis" w:date="2014-02-08T18:17:00Z">
            <w:rPr>
              <w:b/>
              <w:bCs/>
            </w:rPr>
          </w:rPrChange>
        </w:rPr>
        <w:t>Willis JR</w:t>
      </w:r>
      <w:r w:rsidRPr="003C3B6C">
        <w:t xml:space="preserve">, </w:t>
      </w:r>
      <w:ins w:id="391" w:author="Jordan Willis" w:date="2014-02-08T19:24:00Z">
        <w:r w:rsidR="00985455">
          <w:t>Sapparapu G, Singh V, King HG, Finn JA, Briney BS, Lebranche CC, Montefiori DC, Cupo</w:t>
        </w:r>
      </w:ins>
      <w:ins w:id="392" w:author="Jordan Willis" w:date="2014-02-08T19:25:00Z">
        <w:r w:rsidR="00985455">
          <w:t xml:space="preserve"> A, Moore JP, Meiler J, Crowe JE. </w:t>
        </w:r>
      </w:ins>
      <w:ins w:id="393" w:author="Jordan Willis" w:date="2014-02-08T19:30:00Z">
        <w:r w:rsidR="00C53B6E">
          <w:t>Computationally</w:t>
        </w:r>
      </w:ins>
      <w:ins w:id="394" w:author="Jordan Willis" w:date="2014-02-08T19:25:00Z">
        <w:r w:rsidR="00985455">
          <w:t xml:space="preserve"> redesigned PG9 variant monocolonal antibodies that exibit enhanced HIV neutralizing potency and breadth. Submitted Nat. Med. Lett. </w:t>
        </w:r>
      </w:ins>
    </w:p>
    <w:p w14:paraId="242628B7" w14:textId="77777777" w:rsidR="00985455" w:rsidRDefault="00985455" w:rsidP="00985455">
      <w:pPr>
        <w:ind w:left="270"/>
        <w:jc w:val="both"/>
        <w:rPr>
          <w:ins w:id="395" w:author="Jordan Willis" w:date="2014-02-08T19:26:00Z"/>
        </w:rPr>
        <w:pPrChange w:id="396" w:author="Jordan Willis" w:date="2014-02-08T19:25:00Z">
          <w:pPr>
            <w:pStyle w:val="ListParagraph"/>
            <w:ind w:left="630"/>
            <w:jc w:val="both"/>
          </w:pPr>
        </w:pPrChange>
      </w:pPr>
    </w:p>
    <w:p w14:paraId="6B320279" w14:textId="77777777" w:rsidR="00C53B6E" w:rsidRDefault="00985455" w:rsidP="00985455">
      <w:pPr>
        <w:ind w:left="270"/>
        <w:jc w:val="both"/>
        <w:rPr>
          <w:ins w:id="397" w:author="Jordan Willis" w:date="2014-02-08T19:28:00Z"/>
        </w:rPr>
        <w:pPrChange w:id="398" w:author="Jordan Willis" w:date="2014-02-08T19:25:00Z">
          <w:pPr>
            <w:pStyle w:val="ListParagraph"/>
            <w:ind w:left="630"/>
            <w:jc w:val="both"/>
          </w:pPr>
        </w:pPrChange>
      </w:pPr>
      <w:ins w:id="399" w:author="Jordan Willis" w:date="2014-02-08T19:26:00Z">
        <w:r>
          <w:rPr>
            <w:b/>
          </w:rPr>
          <w:t xml:space="preserve">Willis JR, </w:t>
        </w:r>
        <w:r>
          <w:t>Finn JA, Briney BS, Sapparapu, G, King HG, Singh V, Lebranche CC, Montefiori DC</w:t>
        </w:r>
      </w:ins>
      <w:ins w:id="400" w:author="Jordan Willis" w:date="2014-02-08T19:27:00Z">
        <w:r w:rsidR="00C53B6E">
          <w:t>, Cupo A, Moore JP, Meiler J, Crowe JE. HIV neutralizing heavy chain complimentary determining region 3 loops from HIV-</w:t>
        </w:r>
      </w:ins>
      <w:ins w:id="401" w:author="Jordan Willis" w:date="2014-02-08T19:28:00Z">
        <w:r w:rsidR="00C53B6E">
          <w:t>naïve</w:t>
        </w:r>
      </w:ins>
      <w:ins w:id="402" w:author="Jordan Willis" w:date="2014-02-08T19:27:00Z">
        <w:r w:rsidR="00C53B6E">
          <w:t xml:space="preserve"> </w:t>
        </w:r>
      </w:ins>
      <w:ins w:id="403" w:author="Jordan Willis" w:date="2014-02-08T19:28:00Z">
        <w:r w:rsidR="00C53B6E">
          <w:t xml:space="preserve">donors. In </w:t>
        </w:r>
      </w:ins>
      <w:ins w:id="404" w:author="Jordan Willis" w:date="2014-02-08T19:29:00Z">
        <w:r w:rsidR="00C53B6E">
          <w:t>preparation</w:t>
        </w:r>
      </w:ins>
    </w:p>
    <w:p w14:paraId="27572C37" w14:textId="77777777" w:rsidR="00C53B6E" w:rsidRDefault="00C53B6E" w:rsidP="00985455">
      <w:pPr>
        <w:ind w:left="270"/>
        <w:jc w:val="both"/>
        <w:rPr>
          <w:ins w:id="405" w:author="Jordan Willis" w:date="2014-02-08T19:29:00Z"/>
        </w:rPr>
        <w:pPrChange w:id="406" w:author="Jordan Willis" w:date="2014-02-08T19:25:00Z">
          <w:pPr>
            <w:pStyle w:val="ListParagraph"/>
            <w:ind w:left="630"/>
            <w:jc w:val="both"/>
          </w:pPr>
        </w:pPrChange>
      </w:pPr>
    </w:p>
    <w:p w14:paraId="56CF21CF" w14:textId="69AE326B" w:rsidR="002444F8" w:rsidRPr="00C53B6E" w:rsidDel="00C53B6E" w:rsidRDefault="00C53B6E" w:rsidP="00C53B6E">
      <w:pPr>
        <w:ind w:left="270"/>
        <w:jc w:val="both"/>
        <w:rPr>
          <w:del w:id="407" w:author="Jordan Willis" w:date="2014-02-08T19:31:00Z"/>
          <w:b/>
          <w:rPrChange w:id="408" w:author="Jordan Willis" w:date="2014-02-08T19:29:00Z">
            <w:rPr>
              <w:del w:id="409" w:author="Jordan Willis" w:date="2014-02-08T19:31:00Z"/>
            </w:rPr>
          </w:rPrChange>
        </w:rPr>
        <w:pPrChange w:id="410" w:author="Jordan Willis" w:date="2014-02-08T19:31:00Z">
          <w:pPr>
            <w:pStyle w:val="ListParagraph"/>
            <w:ind w:left="630"/>
            <w:jc w:val="both"/>
          </w:pPr>
        </w:pPrChange>
      </w:pPr>
      <w:ins w:id="411" w:author="Jordan Willis" w:date="2014-02-08T19:29:00Z">
        <w:r w:rsidRPr="00C53B6E">
          <w:rPr>
            <w:b/>
            <w:rPrChange w:id="412" w:author="Jordan Willis" w:date="2014-02-08T19:29:00Z">
              <w:rPr/>
            </w:rPrChange>
          </w:rPr>
          <w:t>Willis JR</w:t>
        </w:r>
        <w:r>
          <w:t xml:space="preserve">, Crowe JE. PyIg </w:t>
        </w:r>
      </w:ins>
      <w:ins w:id="413" w:author="Jordan Willis" w:date="2014-02-08T19:30:00Z">
        <w:r>
          <w:t>–</w:t>
        </w:r>
      </w:ins>
      <w:ins w:id="414" w:author="Jordan Willis" w:date="2014-02-08T19:31:00Z">
        <w:r w:rsidRPr="00C53B6E">
          <w:t xml:space="preserve"> PyIg – An open source graphical interface for analysis of high </w:t>
        </w:r>
        <w:r>
          <w:t xml:space="preserve">throughput sequencing </w:t>
        </w:r>
        <w:r w:rsidRPr="00C53B6E">
          <w:t>of T cell receptors and immunoglobulins</w:t>
        </w:r>
        <w:r>
          <w:t>.</w:t>
        </w:r>
        <w:r w:rsidRPr="00C53B6E">
          <w:t xml:space="preserve"> </w:t>
        </w:r>
      </w:ins>
      <w:del w:id="415" w:author="Jordan Willis" w:date="2014-02-08T18:19:00Z">
        <w:r w:rsidR="002444F8" w:rsidRPr="00C53B6E" w:rsidDel="00F27A99">
          <w:rPr>
            <w:b/>
            <w:rPrChange w:id="416" w:author="Jordan Willis" w:date="2014-02-08T19:29:00Z">
              <w:rPr/>
            </w:rPrChange>
          </w:rPr>
          <w:delText>Finn, JA, Briney, BS, Meiler J, Crowe, JE</w:delText>
        </w:r>
      </w:del>
      <w:ins w:id="417" w:author="Natalie Thornburg" w:date="2013-08-28T09:38:00Z">
        <w:del w:id="418" w:author="Jordan Willis" w:date="2014-02-08T18:19:00Z">
          <w:r w:rsidR="002E67BA" w:rsidRPr="00C53B6E" w:rsidDel="00F27A99">
            <w:rPr>
              <w:b/>
              <w:rPrChange w:id="419" w:author="Jordan Willis" w:date="2014-02-08T19:29:00Z">
                <w:rPr/>
              </w:rPrChange>
            </w:rPr>
            <w:delText>.</w:delText>
          </w:r>
        </w:del>
      </w:ins>
      <w:del w:id="420" w:author="Jordan Willis" w:date="2014-02-08T18:19:00Z">
        <w:r w:rsidR="002444F8" w:rsidRPr="00C53B6E" w:rsidDel="00F27A99">
          <w:rPr>
            <w:b/>
            <w:rPrChange w:id="421" w:author="Jordan Willis" w:date="2014-02-08T19:29:00Z">
              <w:rPr/>
            </w:rPrChange>
          </w:rPr>
          <w:delText xml:space="preserve"> HIV-Neutralizing Long Heavy Chain Complementary Determining Region 3 Sequences from HIV-naïve Donors</w:delText>
        </w:r>
      </w:del>
      <w:ins w:id="422" w:author="James Crowe" w:date="2013-08-28T01:16:00Z">
        <w:del w:id="423" w:author="Jordan Willis" w:date="2014-02-08T18:19:00Z">
          <w:r w:rsidR="00C45DDC" w:rsidRPr="00C53B6E" w:rsidDel="00F27A99">
            <w:rPr>
              <w:b/>
              <w:rPrChange w:id="424" w:author="Jordan Willis" w:date="2014-02-08T19:29:00Z">
                <w:rPr/>
              </w:rPrChange>
            </w:rPr>
            <w:delText>, in preparation.</w:delText>
          </w:r>
        </w:del>
      </w:ins>
    </w:p>
    <w:p w14:paraId="6350D525" w14:textId="06163030" w:rsidR="002444F8" w:rsidRPr="003C3B6C" w:rsidRDefault="002444F8" w:rsidP="00C53B6E">
      <w:pPr>
        <w:ind w:left="270"/>
        <w:pPrChange w:id="425" w:author="Jordan Willis" w:date="2014-02-08T19:31:00Z">
          <w:pPr>
            <w:pStyle w:val="ListParagraph"/>
            <w:ind w:left="630"/>
            <w:jc w:val="both"/>
          </w:pPr>
        </w:pPrChange>
      </w:pPr>
      <w:r w:rsidRPr="003C3B6C">
        <w:lastRenderedPageBreak/>
        <w:t> </w:t>
      </w:r>
      <w:ins w:id="426" w:author="Jordan Willis" w:date="2014-02-08T19:31:00Z">
        <w:r w:rsidR="00C53B6E">
          <w:t>In preparation</w:t>
        </w:r>
      </w:ins>
    </w:p>
    <w:p w14:paraId="2F0DC934" w14:textId="77777777" w:rsidR="002444F8" w:rsidRPr="003C3B6C" w:rsidDel="00F27A99" w:rsidRDefault="002444F8" w:rsidP="00F27A99">
      <w:pPr>
        <w:jc w:val="both"/>
        <w:rPr>
          <w:del w:id="427" w:author="Jordan Willis" w:date="2014-02-08T18:19:00Z"/>
        </w:rPr>
        <w:pPrChange w:id="428" w:author="Jordan Willis" w:date="2014-02-08T18:17:00Z">
          <w:pPr>
            <w:pStyle w:val="ListParagraph"/>
            <w:ind w:left="630"/>
            <w:jc w:val="both"/>
          </w:pPr>
        </w:pPrChange>
      </w:pPr>
      <w:del w:id="429" w:author="Jordan Willis" w:date="2014-02-08T18:17:00Z">
        <w:r w:rsidDel="00F27A99">
          <w:delText>3</w:delText>
        </w:r>
        <w:r w:rsidRPr="003C3B6C" w:rsidDel="00F27A99">
          <w:delText>.</w:delText>
        </w:r>
      </w:del>
      <w:del w:id="430" w:author="Jordan Willis" w:date="2014-02-08T18:19:00Z">
        <w:r w:rsidRPr="003C3B6C" w:rsidDel="00F27A99">
          <w:delText xml:space="preserve"> </w:delText>
        </w:r>
        <w:r w:rsidRPr="00F27A99" w:rsidDel="00F27A99">
          <w:rPr>
            <w:b/>
            <w:bCs/>
            <w:rPrChange w:id="431" w:author="Jordan Willis" w:date="2014-02-08T18:17:00Z">
              <w:rPr>
                <w:b/>
                <w:bCs/>
              </w:rPr>
            </w:rPrChange>
          </w:rPr>
          <w:delText>Willis JR</w:delText>
        </w:r>
        <w:r w:rsidRPr="003C3B6C" w:rsidDel="00F27A99">
          <w:delText>, Meiler J, Crowe JE Entropic Mechanisms of Neutralization Escape of CD4 Binding Site Targeted Antibodies Predicted using Rosetta Design</w:delText>
        </w:r>
      </w:del>
      <w:ins w:id="432" w:author="James Crowe" w:date="2013-08-28T01:16:00Z">
        <w:del w:id="433" w:author="Jordan Willis" w:date="2014-02-08T18:19:00Z">
          <w:r w:rsidR="00C45DDC" w:rsidDel="00F27A99">
            <w:delText>,  in preparation.</w:delText>
          </w:r>
        </w:del>
      </w:ins>
    </w:p>
    <w:p w14:paraId="3EECA4C9" w14:textId="77777777" w:rsidR="002444F8" w:rsidRPr="002444F8" w:rsidDel="00C53B6E" w:rsidRDefault="002444F8" w:rsidP="00832703">
      <w:pPr>
        <w:pStyle w:val="ListParagraph"/>
        <w:ind w:left="630"/>
        <w:jc w:val="both"/>
        <w:rPr>
          <w:del w:id="434" w:author="Jordan Willis" w:date="2014-02-08T19:31:00Z"/>
        </w:rPr>
      </w:pPr>
      <w:r w:rsidRPr="003C3B6C">
        <w:t> </w:t>
      </w:r>
    </w:p>
    <w:p w14:paraId="177A8525" w14:textId="77777777" w:rsidR="00FB196F" w:rsidRDefault="00FB196F" w:rsidP="00C53B6E">
      <w:pPr>
        <w:pStyle w:val="ListParagraph"/>
        <w:ind w:left="630"/>
        <w:jc w:val="both"/>
        <w:pPrChange w:id="435" w:author="Jordan Willis" w:date="2014-02-08T19:3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525292EA" w14:textId="77777777" w:rsidR="00FB196F" w:rsidRPr="0070685A" w:rsidRDefault="00FB196F" w:rsidP="00FB196F">
      <w:pPr>
        <w:rPr>
          <w:rFonts w:cs="Arial"/>
          <w:szCs w:val="22"/>
        </w:rPr>
      </w:pPr>
      <w:r>
        <w:rPr>
          <w:rFonts w:cs="Arial"/>
          <w:b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6D12B" wp14:editId="1C038637">
                <wp:simplePos x="0" y="0"/>
                <wp:positionH relativeFrom="column">
                  <wp:posOffset>-47625</wp:posOffset>
                </wp:positionH>
                <wp:positionV relativeFrom="paragraph">
                  <wp:posOffset>95885</wp:posOffset>
                </wp:positionV>
                <wp:extent cx="6556248" cy="8890"/>
                <wp:effectExtent l="0" t="0" r="22860" b="41910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7.55pt" to="512.5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"/>
            </w:pict>
          </mc:Fallback>
        </mc:AlternateContent>
      </w:r>
    </w:p>
    <w:p w14:paraId="1319D707" w14:textId="77777777" w:rsidR="00680C96" w:rsidRPr="00680C96" w:rsidRDefault="00680C96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ins w:id="436" w:author="Jordan Willis" w:date="2014-02-08T18:31:00Z"/>
          <w:rFonts w:cs="Arial"/>
          <w:b/>
          <w:sz w:val="4"/>
          <w:szCs w:val="4"/>
          <w:rPrChange w:id="437" w:author="Jordan Willis" w:date="2014-02-08T18:31:00Z">
            <w:rPr>
              <w:ins w:id="438" w:author="Jordan Willis" w:date="2014-02-08T18:31:00Z"/>
              <w:rFonts w:cs="Arial"/>
              <w:b/>
              <w:szCs w:val="22"/>
            </w:rPr>
          </w:rPrChange>
        </w:rPr>
      </w:pPr>
    </w:p>
    <w:p w14:paraId="44DAF6DF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TEACHING EXPERIENCE</w:t>
      </w:r>
    </w:p>
    <w:p w14:paraId="1F3D9704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18D72B4E" w14:textId="5402A2A7" w:rsidR="00FB196F" w:rsidRPr="004E00F1" w:rsidRDefault="00FB196F" w:rsidP="004E00F1">
      <w:pPr>
        <w:ind w:left="270"/>
        <w:jc w:val="both"/>
        <w:rPr>
          <w:rPrChange w:id="439" w:author="Jordan Willis" w:date="2014-02-08T18:40:00Z">
            <w:rPr>
              <w:rFonts w:cs="Arial"/>
              <w:b/>
              <w:szCs w:val="22"/>
            </w:rPr>
          </w:rPrChange>
        </w:rPr>
        <w:pPrChange w:id="440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441" w:author="Jordan Willis" w:date="2014-02-08T18:43:00Z">
        <w:r w:rsidDel="004E00F1">
          <w:rPr>
            <w:rFonts w:cs="Arial"/>
            <w:b/>
            <w:szCs w:val="22"/>
          </w:rPr>
          <w:tab/>
        </w:r>
      </w:del>
      <w:r w:rsidRPr="004E00F1">
        <w:rPr>
          <w:rPrChange w:id="442" w:author="Jordan Willis" w:date="2014-02-08T18:40:00Z">
            <w:rPr>
              <w:rFonts w:cs="Arial"/>
              <w:b/>
              <w:szCs w:val="22"/>
            </w:rPr>
          </w:rPrChange>
        </w:rPr>
        <w:t xml:space="preserve">Instructor - Rosetta teaching workshop </w:t>
      </w:r>
      <w:r w:rsidRPr="004E00F1">
        <w:rPr>
          <w:rPrChange w:id="443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44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45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46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47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48" w:author="Jordan Willis" w:date="2014-02-08T18:40:00Z">
            <w:rPr>
              <w:rFonts w:cs="Arial"/>
              <w:b/>
              <w:szCs w:val="22"/>
            </w:rPr>
          </w:rPrChange>
        </w:rPr>
        <w:tab/>
      </w:r>
      <w:ins w:id="449" w:author="Jordan Willis" w:date="2014-02-08T18:43:00Z">
        <w:r w:rsidR="004E00F1">
          <w:tab/>
          <w:t xml:space="preserve">  </w:t>
        </w:r>
      </w:ins>
      <w:del w:id="450" w:author="Jordan Willis" w:date="2014-02-08T18:43:00Z">
        <w:r w:rsidRPr="004E00F1" w:rsidDel="004E00F1">
          <w:rPr>
            <w:rPrChange w:id="451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  <w:r w:rsidRPr="004E00F1" w:rsidDel="004E00F1">
          <w:rPr>
            <w:rPrChange w:id="452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  <w:r w:rsidRPr="004E00F1" w:rsidDel="004E00F1">
          <w:rPr>
            <w:rPrChange w:id="453" w:author="Jordan Willis" w:date="2014-02-08T18:40:00Z">
              <w:rPr>
                <w:rFonts w:cs="Arial"/>
                <w:b/>
                <w:szCs w:val="22"/>
              </w:rPr>
            </w:rPrChange>
          </w:rPr>
          <w:tab/>
          <w:delText xml:space="preserve"> </w:delText>
        </w:r>
        <w:r w:rsidR="002D7259" w:rsidRPr="004E00F1" w:rsidDel="004E00F1">
          <w:rPr>
            <w:rPrChange w:id="454" w:author="Jordan Willis" w:date="2014-02-08T18:40:00Z">
              <w:rPr>
                <w:rFonts w:cs="Arial"/>
                <w:b/>
                <w:szCs w:val="22"/>
              </w:rPr>
            </w:rPrChange>
          </w:rPr>
          <w:delText xml:space="preserve"> </w:delText>
        </w:r>
      </w:del>
      <w:r w:rsidRPr="004E00F1">
        <w:rPr>
          <w:rPrChange w:id="455" w:author="Jordan Willis" w:date="2014-02-08T18:40:00Z">
            <w:rPr>
              <w:rFonts w:cs="Arial"/>
              <w:szCs w:val="22"/>
            </w:rPr>
          </w:rPrChange>
        </w:rPr>
        <w:t xml:space="preserve">2012 </w:t>
      </w:r>
    </w:p>
    <w:p w14:paraId="11A50151" w14:textId="44BB2223" w:rsidR="00FB196F" w:rsidRPr="004E00F1" w:rsidDel="004E00F1" w:rsidRDefault="00FB196F" w:rsidP="004E00F1">
      <w:pPr>
        <w:ind w:left="270"/>
        <w:jc w:val="both"/>
        <w:rPr>
          <w:del w:id="456" w:author="Jordan Willis" w:date="2014-02-08T18:44:00Z"/>
          <w:rPrChange w:id="457" w:author="Jordan Willis" w:date="2014-02-08T18:40:00Z">
            <w:rPr>
              <w:del w:id="458" w:author="Jordan Willis" w:date="2014-02-08T18:44:00Z"/>
              <w:rFonts w:cs="Arial"/>
              <w:szCs w:val="22"/>
            </w:rPr>
          </w:rPrChange>
        </w:rPr>
        <w:pPrChange w:id="459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460" w:author="Jordan Willis" w:date="2014-02-08T18:44:00Z">
        <w:r w:rsidRPr="004E00F1" w:rsidDel="004E00F1">
          <w:rPr>
            <w:rPrChange w:id="461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</w:del>
      <w:r w:rsidRPr="004E00F1">
        <w:rPr>
          <w:rPrChange w:id="462" w:author="Jordan Willis" w:date="2014-02-08T18:40:00Z">
            <w:rPr>
              <w:rFonts w:cs="Arial"/>
              <w:szCs w:val="22"/>
            </w:rPr>
          </w:rPrChange>
        </w:rPr>
        <w:t>Developed protocol, taught background and gave hands</w:t>
      </w:r>
      <w:ins w:id="463" w:author="James Crowe" w:date="2013-08-28T01:17:00Z">
        <w:r w:rsidR="00C45DDC" w:rsidRPr="004E00F1">
          <w:rPr>
            <w:rPrChange w:id="464" w:author="Jordan Willis" w:date="2014-02-08T18:40:00Z">
              <w:rPr>
                <w:rFonts w:cs="Arial"/>
                <w:szCs w:val="22"/>
              </w:rPr>
            </w:rPrChange>
          </w:rPr>
          <w:t>-</w:t>
        </w:r>
      </w:ins>
      <w:r w:rsidRPr="004E00F1">
        <w:rPr>
          <w:rPrChange w:id="465" w:author="Jordan Willis" w:date="2014-02-08T18:40:00Z">
            <w:rPr>
              <w:rFonts w:cs="Arial"/>
              <w:szCs w:val="22"/>
            </w:rPr>
          </w:rPrChange>
        </w:rPr>
        <w:t>on</w:t>
      </w:r>
      <w:ins w:id="466" w:author="Jordan Willis" w:date="2014-02-08T18:44:00Z">
        <w:r w:rsidR="004E00F1">
          <w:t xml:space="preserve"> </w:t>
        </w:r>
      </w:ins>
    </w:p>
    <w:p w14:paraId="023039D3" w14:textId="77777777" w:rsidR="00FB196F" w:rsidRPr="004E00F1" w:rsidRDefault="00FB196F" w:rsidP="004E00F1">
      <w:pPr>
        <w:ind w:left="710"/>
        <w:jc w:val="both"/>
        <w:rPr>
          <w:rPrChange w:id="467" w:author="Jordan Willis" w:date="2014-02-08T18:40:00Z">
            <w:rPr>
              <w:rFonts w:cs="Arial"/>
              <w:szCs w:val="22"/>
            </w:rPr>
          </w:rPrChange>
        </w:rPr>
        <w:pPrChange w:id="468" w:author="Jordan Willis" w:date="2014-02-08T18:44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469" w:author="Jordan Willis" w:date="2014-02-08T18:44:00Z">
        <w:r w:rsidRPr="004E00F1" w:rsidDel="004E00F1">
          <w:rPr>
            <w:rPrChange w:id="470" w:author="Jordan Willis" w:date="2014-02-08T18:40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471" w:author="Jordan Willis" w:date="2014-02-08T18:40:00Z">
            <w:rPr>
              <w:rFonts w:cs="Arial"/>
              <w:szCs w:val="22"/>
            </w:rPr>
          </w:rPrChange>
        </w:rPr>
        <w:t>demonstration for design for Rosetta teaching workshop 2012</w:t>
      </w:r>
    </w:p>
    <w:p w14:paraId="0F270C60" w14:textId="77777777" w:rsidR="00FB196F" w:rsidRPr="004E00F1" w:rsidRDefault="00FB196F" w:rsidP="004E00F1">
      <w:pPr>
        <w:ind w:left="270"/>
        <w:jc w:val="both"/>
        <w:rPr>
          <w:rPrChange w:id="472" w:author="Jordan Willis" w:date="2014-02-08T18:40:00Z">
            <w:rPr>
              <w:rFonts w:cs="Arial"/>
              <w:szCs w:val="22"/>
            </w:rPr>
          </w:rPrChange>
        </w:rPr>
        <w:pPrChange w:id="473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6812859C" w14:textId="0426C00E" w:rsidR="00FB196F" w:rsidRPr="004E00F1" w:rsidRDefault="00FB196F" w:rsidP="004E00F1">
      <w:pPr>
        <w:ind w:left="270"/>
        <w:jc w:val="both"/>
        <w:rPr>
          <w:rPrChange w:id="474" w:author="Jordan Willis" w:date="2014-02-08T18:40:00Z">
            <w:rPr>
              <w:rFonts w:cs="Arial"/>
              <w:b/>
              <w:szCs w:val="22"/>
            </w:rPr>
          </w:rPrChange>
        </w:rPr>
        <w:pPrChange w:id="475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476" w:author="Jordan Willis" w:date="2014-02-08T18:44:00Z">
        <w:r w:rsidRPr="004E00F1" w:rsidDel="004E00F1">
          <w:rPr>
            <w:rPrChange w:id="477" w:author="Jordan Willis" w:date="2014-02-08T18:40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478" w:author="Jordan Willis" w:date="2014-02-08T18:40:00Z">
            <w:rPr>
              <w:rFonts w:cs="Arial"/>
              <w:b/>
              <w:szCs w:val="22"/>
            </w:rPr>
          </w:rPrChange>
        </w:rPr>
        <w:t xml:space="preserve">Instructor - Rosetta teaching workshop </w:t>
      </w:r>
      <w:r w:rsidRPr="004E00F1">
        <w:rPr>
          <w:rPrChange w:id="479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80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81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82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83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84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485" w:author="Jordan Willis" w:date="2014-02-08T18:40:00Z">
            <w:rPr>
              <w:rFonts w:cs="Arial"/>
              <w:b/>
              <w:szCs w:val="22"/>
            </w:rPr>
          </w:rPrChange>
        </w:rPr>
        <w:tab/>
      </w:r>
      <w:ins w:id="486" w:author="Jordan Willis" w:date="2014-02-08T18:44:00Z">
        <w:r w:rsidR="004E00F1">
          <w:t xml:space="preserve">  </w:t>
        </w:r>
      </w:ins>
      <w:del w:id="487" w:author="Jordan Willis" w:date="2014-02-08T18:44:00Z">
        <w:r w:rsidRPr="004E00F1" w:rsidDel="004E00F1">
          <w:rPr>
            <w:rPrChange w:id="488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  <w:r w:rsidRPr="004E00F1" w:rsidDel="004E00F1">
          <w:rPr>
            <w:rPrChange w:id="489" w:author="Jordan Willis" w:date="2014-02-08T18:40:00Z">
              <w:rPr>
                <w:rFonts w:cs="Arial"/>
                <w:b/>
                <w:szCs w:val="22"/>
              </w:rPr>
            </w:rPrChange>
          </w:rPr>
          <w:tab/>
          <w:delText xml:space="preserve">  </w:delText>
        </w:r>
      </w:del>
      <w:r w:rsidRPr="004E00F1">
        <w:rPr>
          <w:rPrChange w:id="490" w:author="Jordan Willis" w:date="2014-02-08T18:40:00Z">
            <w:rPr>
              <w:rFonts w:cs="Arial"/>
              <w:szCs w:val="22"/>
            </w:rPr>
          </w:rPrChange>
        </w:rPr>
        <w:t>2011</w:t>
      </w:r>
    </w:p>
    <w:p w14:paraId="299C8E23" w14:textId="71D99F24" w:rsidR="00FB196F" w:rsidRPr="004E00F1" w:rsidDel="004E00F1" w:rsidRDefault="00FB196F" w:rsidP="004E00F1">
      <w:pPr>
        <w:ind w:left="270"/>
        <w:jc w:val="both"/>
        <w:rPr>
          <w:del w:id="491" w:author="Jordan Willis" w:date="2014-02-08T18:44:00Z"/>
          <w:rPrChange w:id="492" w:author="Jordan Willis" w:date="2014-02-08T18:40:00Z">
            <w:rPr>
              <w:del w:id="493" w:author="Jordan Willis" w:date="2014-02-08T18:44:00Z"/>
              <w:rFonts w:cs="Arial"/>
              <w:szCs w:val="22"/>
            </w:rPr>
          </w:rPrChange>
        </w:rPr>
        <w:pPrChange w:id="494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495" w:author="Jordan Willis" w:date="2014-02-08T18:44:00Z">
        <w:r w:rsidRPr="004E00F1" w:rsidDel="004E00F1">
          <w:rPr>
            <w:rPrChange w:id="496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</w:del>
      <w:r w:rsidRPr="004E00F1">
        <w:rPr>
          <w:rPrChange w:id="497" w:author="Jordan Willis" w:date="2014-02-08T18:40:00Z">
            <w:rPr>
              <w:rFonts w:cs="Arial"/>
              <w:szCs w:val="22"/>
            </w:rPr>
          </w:rPrChange>
        </w:rPr>
        <w:t>Developed protocol, taught background and gave hands</w:t>
      </w:r>
      <w:ins w:id="498" w:author="James Crowe" w:date="2013-08-28T01:17:00Z">
        <w:r w:rsidR="00C45DDC" w:rsidRPr="004E00F1">
          <w:rPr>
            <w:rPrChange w:id="499" w:author="Jordan Willis" w:date="2014-02-08T18:40:00Z">
              <w:rPr>
                <w:rFonts w:cs="Arial"/>
                <w:szCs w:val="22"/>
              </w:rPr>
            </w:rPrChange>
          </w:rPr>
          <w:t>-</w:t>
        </w:r>
      </w:ins>
      <w:r w:rsidRPr="004E00F1">
        <w:rPr>
          <w:rPrChange w:id="500" w:author="Jordan Willis" w:date="2014-02-08T18:40:00Z">
            <w:rPr>
              <w:rFonts w:cs="Arial"/>
              <w:szCs w:val="22"/>
            </w:rPr>
          </w:rPrChange>
        </w:rPr>
        <w:t>on</w:t>
      </w:r>
      <w:ins w:id="501" w:author="Jordan Willis" w:date="2014-02-08T18:44:00Z">
        <w:r w:rsidR="004E00F1">
          <w:t xml:space="preserve"> </w:t>
        </w:r>
      </w:ins>
    </w:p>
    <w:p w14:paraId="76058DBB" w14:textId="77777777" w:rsidR="00FB196F" w:rsidRPr="004E00F1" w:rsidRDefault="00FB196F" w:rsidP="004E00F1">
      <w:pPr>
        <w:ind w:left="710"/>
        <w:jc w:val="both"/>
        <w:rPr>
          <w:rPrChange w:id="502" w:author="Jordan Willis" w:date="2014-02-08T18:40:00Z">
            <w:rPr>
              <w:rFonts w:cs="Arial"/>
              <w:szCs w:val="22"/>
            </w:rPr>
          </w:rPrChange>
        </w:rPr>
        <w:pPrChange w:id="503" w:author="Jordan Willis" w:date="2014-02-08T18:44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504" w:author="Jordan Willis" w:date="2014-02-08T18:44:00Z">
        <w:r w:rsidRPr="004E00F1" w:rsidDel="004E00F1">
          <w:rPr>
            <w:rPrChange w:id="505" w:author="Jordan Willis" w:date="2014-02-08T18:40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506" w:author="Jordan Willis" w:date="2014-02-08T18:40:00Z">
            <w:rPr>
              <w:rFonts w:cs="Arial"/>
              <w:szCs w:val="22"/>
            </w:rPr>
          </w:rPrChange>
        </w:rPr>
        <w:t>demonstration for protein docking for Rosetta teaching workshop 2011</w:t>
      </w:r>
    </w:p>
    <w:p w14:paraId="4E1B47E7" w14:textId="77777777" w:rsidR="00FB196F" w:rsidRPr="004E00F1" w:rsidRDefault="00FB196F" w:rsidP="004E00F1">
      <w:pPr>
        <w:ind w:left="270"/>
        <w:jc w:val="both"/>
        <w:rPr>
          <w:rPrChange w:id="507" w:author="Jordan Willis" w:date="2014-02-08T18:40:00Z">
            <w:rPr>
              <w:rFonts w:cs="Arial"/>
              <w:b/>
              <w:szCs w:val="22"/>
            </w:rPr>
          </w:rPrChange>
        </w:rPr>
        <w:pPrChange w:id="508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07A24442" w14:textId="5A196E82" w:rsidR="00FB196F" w:rsidRPr="004E00F1" w:rsidRDefault="00FB196F" w:rsidP="004E00F1">
      <w:pPr>
        <w:ind w:left="270"/>
        <w:jc w:val="both"/>
        <w:rPr>
          <w:rPrChange w:id="509" w:author="Jordan Willis" w:date="2014-02-08T18:40:00Z">
            <w:rPr>
              <w:rFonts w:cs="Arial"/>
              <w:b/>
              <w:szCs w:val="22"/>
            </w:rPr>
          </w:rPrChange>
        </w:rPr>
        <w:pPrChange w:id="510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511" w:author="Jordan Willis" w:date="2014-02-08T18:44:00Z">
        <w:r w:rsidRPr="004E00F1" w:rsidDel="004E00F1">
          <w:rPr>
            <w:rPrChange w:id="512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</w:del>
      <w:r w:rsidRPr="004E00F1">
        <w:rPr>
          <w:rPrChange w:id="513" w:author="Jordan Willis" w:date="2014-02-08T18:40:00Z">
            <w:rPr>
              <w:rFonts w:cs="Arial"/>
              <w:b/>
              <w:szCs w:val="22"/>
            </w:rPr>
          </w:rPrChange>
        </w:rPr>
        <w:t>Laboratory teaching assistant to Professor Richard Toomey,</w:t>
      </w:r>
      <w:r w:rsidRPr="004E00F1">
        <w:rPr>
          <w:rPrChange w:id="514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15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16" w:author="Jordan Willis" w:date="2014-02-08T18:40:00Z">
            <w:rPr>
              <w:rFonts w:cs="Arial"/>
              <w:b/>
              <w:szCs w:val="22"/>
            </w:rPr>
          </w:rPrChange>
        </w:rPr>
        <w:tab/>
      </w:r>
      <w:ins w:id="517" w:author="Jordan Willis" w:date="2014-02-08T18:44:00Z">
        <w:r w:rsidR="004E00F1">
          <w:t xml:space="preserve">    </w:t>
        </w:r>
      </w:ins>
      <w:r w:rsidRPr="004E00F1">
        <w:rPr>
          <w:rPrChange w:id="518" w:author="Jordan Willis" w:date="2014-02-08T18:40:00Z">
            <w:rPr>
              <w:rFonts w:cs="Arial"/>
              <w:szCs w:val="22"/>
            </w:rPr>
          </w:rPrChange>
        </w:rPr>
        <w:t>2007-2008</w:t>
      </w:r>
    </w:p>
    <w:p w14:paraId="77215B8F" w14:textId="77777777" w:rsidR="002D7259" w:rsidRPr="004E00F1" w:rsidRDefault="00FB196F" w:rsidP="004E00F1">
      <w:pPr>
        <w:ind w:left="270"/>
        <w:jc w:val="both"/>
        <w:rPr>
          <w:rPrChange w:id="519" w:author="Jordan Willis" w:date="2014-02-08T18:40:00Z">
            <w:rPr>
              <w:rFonts w:cs="Arial"/>
              <w:szCs w:val="22"/>
            </w:rPr>
          </w:rPrChange>
        </w:rPr>
        <w:pPrChange w:id="520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r w:rsidRPr="004E00F1">
        <w:rPr>
          <w:rPrChange w:id="521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="002D7259" w:rsidRPr="004E00F1">
        <w:rPr>
          <w:rPrChange w:id="522" w:author="Jordan Willis" w:date="2014-02-08T18:40:00Z">
            <w:rPr>
              <w:rFonts w:cs="Arial"/>
              <w:szCs w:val="22"/>
            </w:rPr>
          </w:rPrChange>
        </w:rPr>
        <w:t>Northwest Missouri State University</w:t>
      </w:r>
    </w:p>
    <w:p w14:paraId="55C27702" w14:textId="77777777" w:rsidR="00FB196F" w:rsidRPr="004E00F1" w:rsidDel="004E00F1" w:rsidRDefault="002D7259" w:rsidP="004E00F1">
      <w:pPr>
        <w:ind w:left="270"/>
        <w:jc w:val="both"/>
        <w:rPr>
          <w:del w:id="523" w:author="Jordan Willis" w:date="2014-02-08T18:44:00Z"/>
          <w:rPrChange w:id="524" w:author="Jordan Willis" w:date="2014-02-08T18:40:00Z">
            <w:rPr>
              <w:del w:id="525" w:author="Jordan Willis" w:date="2014-02-08T18:44:00Z"/>
              <w:rFonts w:cs="Arial"/>
              <w:szCs w:val="22"/>
            </w:rPr>
          </w:rPrChange>
        </w:rPr>
        <w:pPrChange w:id="526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r w:rsidRPr="004E00F1">
        <w:rPr>
          <w:rPrChange w:id="527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="00FB196F" w:rsidRPr="004E00F1">
        <w:rPr>
          <w:rPrChange w:id="528" w:author="Jordan Willis" w:date="2014-02-08T18:40:00Z">
            <w:rPr>
              <w:rFonts w:cs="Arial"/>
              <w:szCs w:val="22"/>
            </w:rPr>
          </w:rPrChange>
        </w:rPr>
        <w:t>Chemistry 1 and 2</w:t>
      </w:r>
    </w:p>
    <w:p w14:paraId="205C5D86" w14:textId="77777777" w:rsidR="002D7259" w:rsidRPr="004E00F1" w:rsidRDefault="002D7259" w:rsidP="004E00F1">
      <w:pPr>
        <w:ind w:left="270"/>
        <w:jc w:val="both"/>
        <w:rPr>
          <w:rPrChange w:id="529" w:author="Jordan Willis" w:date="2014-02-08T18:40:00Z">
            <w:rPr>
              <w:rFonts w:cs="Arial"/>
              <w:szCs w:val="22"/>
            </w:rPr>
          </w:rPrChange>
        </w:rPr>
        <w:pPrChange w:id="530" w:author="Jordan Willis" w:date="2014-02-08T18:44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1CB14A3E" w14:textId="77777777" w:rsidR="004E00F1" w:rsidRDefault="004E00F1" w:rsidP="004E00F1">
      <w:pPr>
        <w:ind w:left="270"/>
        <w:jc w:val="both"/>
        <w:rPr>
          <w:ins w:id="531" w:author="Jordan Willis" w:date="2014-02-08T18:44:00Z"/>
        </w:rPr>
        <w:pPrChange w:id="532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127C9056" w14:textId="5879FE45" w:rsidR="002D7259" w:rsidRPr="004E00F1" w:rsidRDefault="002D7259" w:rsidP="004E00F1">
      <w:pPr>
        <w:ind w:left="270"/>
        <w:jc w:val="both"/>
        <w:rPr>
          <w:rPrChange w:id="533" w:author="Jordan Willis" w:date="2014-02-08T18:40:00Z">
            <w:rPr>
              <w:rFonts w:cs="Arial"/>
              <w:b/>
              <w:szCs w:val="22"/>
            </w:rPr>
          </w:rPrChange>
        </w:rPr>
        <w:pPrChange w:id="534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535" w:author="Jordan Willis" w:date="2014-02-08T18:44:00Z">
        <w:r w:rsidRPr="004E00F1" w:rsidDel="004E00F1">
          <w:rPr>
            <w:rPrChange w:id="536" w:author="Jordan Willis" w:date="2014-02-08T18:40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537" w:author="Jordan Willis" w:date="2014-02-08T18:40:00Z">
            <w:rPr>
              <w:rFonts w:cs="Arial"/>
              <w:b/>
              <w:szCs w:val="22"/>
            </w:rPr>
          </w:rPrChange>
        </w:rPr>
        <w:t>Tutor - Talent Development Center,</w:t>
      </w:r>
      <w:r w:rsidRPr="004E00F1">
        <w:rPr>
          <w:rPrChange w:id="538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39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40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41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42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43" w:author="Jordan Willis" w:date="2014-02-08T18:40:00Z">
            <w:rPr>
              <w:rFonts w:cs="Arial"/>
              <w:b/>
              <w:szCs w:val="22"/>
            </w:rPr>
          </w:rPrChange>
        </w:rPr>
        <w:tab/>
      </w:r>
      <w:r w:rsidRPr="004E00F1">
        <w:rPr>
          <w:rPrChange w:id="544" w:author="Jordan Willis" w:date="2014-02-08T18:40:00Z">
            <w:rPr>
              <w:rFonts w:cs="Arial"/>
              <w:b/>
              <w:szCs w:val="22"/>
            </w:rPr>
          </w:rPrChange>
        </w:rPr>
        <w:tab/>
      </w:r>
      <w:ins w:id="545" w:author="Jordan Willis" w:date="2014-02-08T18:45:00Z">
        <w:r w:rsidR="004E00F1">
          <w:t xml:space="preserve">    </w:t>
        </w:r>
      </w:ins>
      <w:del w:id="546" w:author="Jordan Willis" w:date="2014-02-08T18:45:00Z">
        <w:r w:rsidRPr="004E00F1" w:rsidDel="004E00F1">
          <w:rPr>
            <w:rPrChange w:id="547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  <w:r w:rsidRPr="004E00F1" w:rsidDel="004E00F1">
          <w:rPr>
            <w:rPrChange w:id="548" w:author="Jordan Willis" w:date="2014-02-08T18:40:00Z">
              <w:rPr>
                <w:rFonts w:cs="Arial"/>
                <w:b/>
                <w:szCs w:val="22"/>
              </w:rPr>
            </w:rPrChange>
          </w:rPr>
          <w:tab/>
        </w:r>
      </w:del>
      <w:r w:rsidRPr="004E00F1">
        <w:rPr>
          <w:rPrChange w:id="549" w:author="Jordan Willis" w:date="2014-02-08T18:40:00Z">
            <w:rPr>
              <w:rFonts w:cs="Arial"/>
              <w:szCs w:val="22"/>
            </w:rPr>
          </w:rPrChange>
        </w:rPr>
        <w:t>2005-2006</w:t>
      </w:r>
    </w:p>
    <w:p w14:paraId="4FB9DEA0" w14:textId="77777777" w:rsidR="002D7259" w:rsidRPr="004E00F1" w:rsidRDefault="002D7259" w:rsidP="004E00F1">
      <w:pPr>
        <w:ind w:left="270"/>
        <w:jc w:val="both"/>
        <w:rPr>
          <w:rPrChange w:id="550" w:author="Jordan Willis" w:date="2014-02-08T18:40:00Z">
            <w:rPr>
              <w:rFonts w:cs="Arial"/>
              <w:b/>
              <w:szCs w:val="22"/>
            </w:rPr>
          </w:rPrChange>
        </w:rPr>
        <w:pPrChange w:id="551" w:author="Jordan Willis" w:date="2014-02-08T18:40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r w:rsidRPr="004E00F1">
        <w:rPr>
          <w:rPrChange w:id="552" w:author="Jordan Willis" w:date="2014-02-08T18:40:00Z">
            <w:rPr>
              <w:rFonts w:cs="Arial"/>
              <w:b/>
              <w:szCs w:val="22"/>
            </w:rPr>
          </w:rPrChange>
        </w:rPr>
        <w:tab/>
        <w:t xml:space="preserve">Northwest Missouri State University </w:t>
      </w:r>
    </w:p>
    <w:p w14:paraId="289E807C" w14:textId="77777777" w:rsidR="002D7259" w:rsidRPr="004E00F1" w:rsidRDefault="002D7259" w:rsidP="004E00F1">
      <w:pPr>
        <w:ind w:left="270" w:firstLine="450"/>
        <w:jc w:val="both"/>
        <w:rPr>
          <w:rPrChange w:id="553" w:author="Jordan Willis" w:date="2014-02-08T18:40:00Z">
            <w:rPr>
              <w:rFonts w:cs="Arial"/>
              <w:szCs w:val="22"/>
            </w:rPr>
          </w:rPrChange>
        </w:rPr>
        <w:pPrChange w:id="554" w:author="Jordan Willis" w:date="2014-02-08T18:45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0"/>
            <w:jc w:val="both"/>
          </w:pPr>
        </w:pPrChange>
      </w:pPr>
      <w:r w:rsidRPr="004E00F1">
        <w:rPr>
          <w:rPrChange w:id="555" w:author="Jordan Willis" w:date="2014-02-08T18:40:00Z">
            <w:rPr>
              <w:rFonts w:cs="Arial"/>
              <w:szCs w:val="22"/>
            </w:rPr>
          </w:rPrChange>
        </w:rPr>
        <w:t xml:space="preserve">Tutored in the following subjects. General physics I and II. </w:t>
      </w:r>
    </w:p>
    <w:p w14:paraId="63B3DF26" w14:textId="77777777" w:rsidR="002D7259" w:rsidRPr="004E00F1" w:rsidRDefault="002D7259" w:rsidP="004E00F1">
      <w:pPr>
        <w:ind w:left="270" w:firstLine="450"/>
        <w:jc w:val="both"/>
        <w:rPr>
          <w:rPrChange w:id="556" w:author="Jordan Willis" w:date="2014-02-08T18:40:00Z">
            <w:rPr>
              <w:rFonts w:cs="Arial"/>
              <w:szCs w:val="22"/>
            </w:rPr>
          </w:rPrChange>
        </w:rPr>
        <w:pPrChange w:id="557" w:author="Jordan Willis" w:date="2014-02-08T18:45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0"/>
            <w:jc w:val="both"/>
          </w:pPr>
        </w:pPrChange>
      </w:pPr>
      <w:r w:rsidRPr="004E00F1">
        <w:rPr>
          <w:rPrChange w:id="558" w:author="Jordan Willis" w:date="2014-02-08T18:40:00Z">
            <w:rPr>
              <w:rFonts w:cs="Arial"/>
              <w:szCs w:val="22"/>
            </w:rPr>
          </w:rPrChange>
        </w:rPr>
        <w:t xml:space="preserve">General, organic, analytical and physical chemistry. </w:t>
      </w:r>
    </w:p>
    <w:p w14:paraId="0684A74D" w14:textId="77777777" w:rsidR="002D7259" w:rsidRPr="004E00F1" w:rsidRDefault="002D7259" w:rsidP="004E00F1">
      <w:pPr>
        <w:ind w:left="270" w:firstLine="450"/>
        <w:jc w:val="both"/>
        <w:rPr>
          <w:rPrChange w:id="559" w:author="Jordan Willis" w:date="2014-02-08T18:40:00Z">
            <w:rPr>
              <w:rFonts w:cs="Arial"/>
              <w:szCs w:val="22"/>
            </w:rPr>
          </w:rPrChange>
        </w:rPr>
        <w:pPrChange w:id="560" w:author="Jordan Willis" w:date="2014-02-08T18:45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0"/>
            <w:jc w:val="both"/>
          </w:pPr>
        </w:pPrChange>
      </w:pPr>
      <w:r w:rsidRPr="004E00F1">
        <w:rPr>
          <w:rPrChange w:id="561" w:author="Jordan Willis" w:date="2014-02-08T18:40:00Z">
            <w:rPr>
              <w:rFonts w:cs="Arial"/>
              <w:szCs w:val="22"/>
            </w:rPr>
          </w:rPrChange>
        </w:rPr>
        <w:t xml:space="preserve">All mathematics including statistics, algebra, and calculus. </w:t>
      </w:r>
    </w:p>
    <w:p w14:paraId="2A12D711" w14:textId="77777777" w:rsidR="00FB196F" w:rsidRPr="00BA36A6" w:rsidDel="004E00F1" w:rsidRDefault="00FB196F" w:rsidP="00BA36A6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del w:id="562" w:author="Jordan Willis" w:date="2014-02-08T18:45:00Z"/>
          <w:rFonts w:cs="Arial"/>
          <w:b/>
          <w:szCs w:val="22"/>
        </w:rPr>
      </w:pPr>
    </w:p>
    <w:p w14:paraId="2FD17374" w14:textId="77777777" w:rsidR="00F92A9C" w:rsidRPr="00491EFD" w:rsidRDefault="00F92A9C" w:rsidP="004E00F1">
      <w:pPr>
        <w:rPr>
          <w:rStyle w:val="apple-style-span"/>
          <w:rFonts w:cs="Arial"/>
          <w:color w:val="000000"/>
          <w:szCs w:val="22"/>
        </w:rPr>
        <w:pPrChange w:id="563" w:author="Jordan Willis" w:date="2014-02-08T18:45:00Z">
          <w:pPr>
            <w:ind w:left="720"/>
          </w:pPr>
        </w:pPrChange>
      </w:pPr>
    </w:p>
    <w:p w14:paraId="1146FF89" w14:textId="77777777" w:rsidR="007142D4" w:rsidRPr="00B307DC" w:rsidRDefault="00491EFD" w:rsidP="00870ACF">
      <w:pPr>
        <w:pStyle w:val="BodyText"/>
        <w:jc w:val="center"/>
        <w:rPr>
          <w:rFonts w:cs="Arial"/>
          <w:sz w:val="24"/>
          <w:szCs w:val="22"/>
        </w:rPr>
      </w:pPr>
      <w:r>
        <w:rPr>
          <w:rFonts w:cs="Arial"/>
          <w:noProof/>
          <w:snapToGrid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DE7404" wp14:editId="3ECEBBB3">
                <wp:simplePos x="0" y="0"/>
                <wp:positionH relativeFrom="column">
                  <wp:posOffset>-9525</wp:posOffset>
                </wp:positionH>
                <wp:positionV relativeFrom="paragraph">
                  <wp:posOffset>68580</wp:posOffset>
                </wp:positionV>
                <wp:extent cx="6556248" cy="26670"/>
                <wp:effectExtent l="0" t="0" r="22860" b="4953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6248" cy="26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4pt" to="515.5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"/>
            </w:pict>
          </mc:Fallback>
        </mc:AlternateContent>
      </w:r>
    </w:p>
    <w:p w14:paraId="6BC5EECD" w14:textId="77777777" w:rsidR="00456D48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 w:rsidRPr="00B307DC">
        <w:rPr>
          <w:rFonts w:cs="Arial"/>
          <w:b/>
          <w:szCs w:val="22"/>
        </w:rPr>
        <w:t>HONORS AND AWARDS</w:t>
      </w:r>
    </w:p>
    <w:p w14:paraId="23672BFB" w14:textId="77777777" w:rsidR="00456D48" w:rsidRPr="00B307DC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480EF940" w14:textId="77777777" w:rsidR="000F17EB" w:rsidRPr="00846ECE" w:rsidRDefault="00456D48" w:rsidP="00B872F9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 w:rsidRPr="009D601A">
        <w:rPr>
          <w:rFonts w:cs="Arial"/>
          <w:b/>
          <w:szCs w:val="22"/>
        </w:rPr>
        <w:t xml:space="preserve">Research </w:t>
      </w:r>
      <w:r>
        <w:rPr>
          <w:rFonts w:cs="Arial"/>
          <w:b/>
          <w:szCs w:val="22"/>
        </w:rPr>
        <w:t xml:space="preserve">and Scholarly </w:t>
      </w:r>
      <w:r w:rsidRPr="009D601A">
        <w:rPr>
          <w:rFonts w:cs="Arial"/>
          <w:b/>
          <w:szCs w:val="22"/>
        </w:rPr>
        <w:t>Awards</w:t>
      </w:r>
    </w:p>
    <w:p w14:paraId="017CE784" w14:textId="77777777" w:rsidR="000F17EB" w:rsidRDefault="000F17EB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FCA6F92" w14:textId="53833EF8" w:rsidR="00846ECE" w:rsidRPr="004E00F1" w:rsidRDefault="000F17EB" w:rsidP="004E00F1">
      <w:pPr>
        <w:ind w:left="270"/>
        <w:jc w:val="both"/>
        <w:rPr>
          <w:rPrChange w:id="564" w:author="Jordan Willis" w:date="2014-02-08T18:41:00Z">
            <w:rPr>
              <w:rFonts w:cs="Arial"/>
              <w:szCs w:val="22"/>
            </w:rPr>
          </w:rPrChange>
        </w:rPr>
        <w:pPrChange w:id="565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566" w:author="Jordan Willis" w:date="2014-02-08T18:49:00Z">
        <w:r w:rsidDel="001B6F03">
          <w:rPr>
            <w:rFonts w:cs="Arial"/>
            <w:szCs w:val="22"/>
          </w:rPr>
          <w:tab/>
        </w:r>
        <w:r w:rsidR="00846ECE" w:rsidDel="001B6F03">
          <w:rPr>
            <w:rFonts w:cs="Arial"/>
            <w:szCs w:val="22"/>
          </w:rPr>
          <w:tab/>
        </w:r>
      </w:del>
      <w:r w:rsidR="00846ECE" w:rsidRPr="004E00F1">
        <w:rPr>
          <w:rPrChange w:id="567" w:author="Jordan Willis" w:date="2014-02-08T18:41:00Z">
            <w:rPr>
              <w:rFonts w:cs="Arial"/>
              <w:szCs w:val="22"/>
            </w:rPr>
          </w:rPrChange>
        </w:rPr>
        <w:t>NIH 5</w:t>
      </w:r>
      <w:ins w:id="568" w:author="James Crowe" w:date="2013-08-28T01:17:00Z">
        <w:r w:rsidR="00C45DDC" w:rsidRPr="004E00F1">
          <w:rPr>
            <w:rPrChange w:id="569" w:author="Jordan Willis" w:date="2014-02-08T18:41:00Z">
              <w:rPr>
                <w:rFonts w:cs="Arial"/>
                <w:szCs w:val="22"/>
              </w:rPr>
            </w:rPrChange>
          </w:rPr>
          <w:t xml:space="preserve"> </w:t>
        </w:r>
      </w:ins>
      <w:r w:rsidR="00846ECE" w:rsidRPr="004E00F1">
        <w:rPr>
          <w:rPrChange w:id="570" w:author="Jordan Willis" w:date="2014-02-08T18:41:00Z">
            <w:rPr>
              <w:rFonts w:cs="Arial"/>
              <w:szCs w:val="22"/>
            </w:rPr>
          </w:rPrChange>
        </w:rPr>
        <w:t>T23</w:t>
      </w:r>
      <w:ins w:id="571" w:author="James Crowe" w:date="2013-08-28T01:17:00Z">
        <w:r w:rsidR="00C45DDC" w:rsidRPr="004E00F1">
          <w:rPr>
            <w:rPrChange w:id="572" w:author="Jordan Willis" w:date="2014-02-08T18:41:00Z">
              <w:rPr>
                <w:rFonts w:cs="Arial"/>
                <w:szCs w:val="22"/>
              </w:rPr>
            </w:rPrChange>
          </w:rPr>
          <w:t xml:space="preserve"> </w:t>
        </w:r>
      </w:ins>
      <w:r w:rsidR="00846ECE" w:rsidRPr="004E00F1">
        <w:rPr>
          <w:rPrChange w:id="573" w:author="Jordan Willis" w:date="2014-02-08T18:41:00Z">
            <w:rPr>
              <w:rFonts w:cs="Arial"/>
              <w:szCs w:val="22"/>
            </w:rPr>
          </w:rPrChange>
        </w:rPr>
        <w:t>AI060571 HIV/AIDS Research Training Program</w:t>
      </w:r>
      <w:r w:rsidR="00846ECE" w:rsidRPr="004E00F1">
        <w:rPr>
          <w:rPrChange w:id="574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575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576" w:author="Jordan Willis" w:date="2014-02-08T18:41:00Z">
            <w:rPr>
              <w:rFonts w:cs="Arial"/>
              <w:szCs w:val="22"/>
            </w:rPr>
          </w:rPrChange>
        </w:rPr>
        <w:tab/>
      </w:r>
      <w:ins w:id="577" w:author="Jordan Willis" w:date="2014-02-08T18:49:00Z">
        <w:r w:rsidR="001B6F03">
          <w:t xml:space="preserve">    </w:t>
        </w:r>
      </w:ins>
      <w:del w:id="578" w:author="Jordan Willis" w:date="2014-02-08T18:49:00Z">
        <w:r w:rsidR="00846ECE" w:rsidRPr="004E00F1" w:rsidDel="001B6F03">
          <w:rPr>
            <w:rPrChange w:id="579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="00846ECE" w:rsidRPr="004E00F1">
        <w:rPr>
          <w:rPrChange w:id="580" w:author="Jordan Willis" w:date="2014-02-08T18:41:00Z">
            <w:rPr>
              <w:rFonts w:cs="Arial"/>
              <w:szCs w:val="22"/>
            </w:rPr>
          </w:rPrChange>
        </w:rPr>
        <w:t>2010-2011</w:t>
      </w:r>
    </w:p>
    <w:p w14:paraId="04270BDC" w14:textId="77777777" w:rsidR="00846ECE" w:rsidRPr="004E00F1" w:rsidRDefault="00846ECE" w:rsidP="004E00F1">
      <w:pPr>
        <w:ind w:left="270"/>
        <w:jc w:val="both"/>
        <w:rPr>
          <w:rPrChange w:id="581" w:author="Jordan Willis" w:date="2014-02-08T18:41:00Z">
            <w:rPr>
              <w:rFonts w:cs="Arial"/>
              <w:szCs w:val="22"/>
            </w:rPr>
          </w:rPrChange>
        </w:rPr>
        <w:pPrChange w:id="582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  <w:del w:id="583" w:author="Jordan Willis" w:date="2014-02-08T18:50:00Z">
        <w:r w:rsidRPr="004E00F1" w:rsidDel="001B6F03">
          <w:rPr>
            <w:rPrChange w:id="584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Pr="004E00F1" w:rsidDel="001B6F03">
          <w:rPr>
            <w:rPrChange w:id="585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586" w:author="Jordan Willis" w:date="2014-02-08T18:41:00Z">
            <w:rPr>
              <w:rFonts w:cs="Arial"/>
              <w:szCs w:val="22"/>
            </w:rPr>
          </w:rPrChange>
        </w:rPr>
        <w:t>Vanderbilt University</w:t>
      </w:r>
    </w:p>
    <w:p w14:paraId="68FEB167" w14:textId="77777777" w:rsidR="00846ECE" w:rsidRPr="004E00F1" w:rsidRDefault="00846ECE" w:rsidP="004E00F1">
      <w:pPr>
        <w:ind w:left="270"/>
        <w:jc w:val="both"/>
        <w:rPr>
          <w:rPrChange w:id="587" w:author="Jordan Willis" w:date="2014-02-08T18:41:00Z">
            <w:rPr>
              <w:rFonts w:cs="Arial"/>
              <w:szCs w:val="22"/>
            </w:rPr>
          </w:rPrChange>
        </w:rPr>
        <w:pPrChange w:id="588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jc w:val="both"/>
          </w:pPr>
        </w:pPrChange>
      </w:pPr>
    </w:p>
    <w:p w14:paraId="0DE8A0A3" w14:textId="6D1390AD" w:rsidR="00846ECE" w:rsidRPr="004E00F1" w:rsidRDefault="00846ECE" w:rsidP="004E00F1">
      <w:pPr>
        <w:ind w:left="270"/>
        <w:jc w:val="both"/>
        <w:rPr>
          <w:rPrChange w:id="589" w:author="Jordan Willis" w:date="2014-02-08T18:41:00Z">
            <w:rPr>
              <w:rFonts w:cs="Arial"/>
              <w:szCs w:val="22"/>
            </w:rPr>
          </w:rPrChange>
        </w:rPr>
        <w:pPrChange w:id="590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591" w:author="Jordan Willis" w:date="2014-02-08T18:50:00Z">
        <w:r w:rsidRPr="004E00F1" w:rsidDel="001B6F03">
          <w:rPr>
            <w:rPrChange w:id="592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593" w:author="Jordan Willis" w:date="2014-02-08T18:41:00Z">
            <w:rPr>
              <w:rFonts w:cs="Arial"/>
              <w:szCs w:val="22"/>
            </w:rPr>
          </w:rPrChange>
        </w:rPr>
        <w:t>Steven’s Research Scholarship, $4,800</w:t>
      </w:r>
      <w:r w:rsidRPr="004E00F1">
        <w:rPr>
          <w:rPrChange w:id="594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595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596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597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598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599" w:author="Jordan Willis" w:date="2014-02-08T18:41:00Z">
            <w:rPr>
              <w:rFonts w:cs="Arial"/>
              <w:szCs w:val="22"/>
            </w:rPr>
          </w:rPrChange>
        </w:rPr>
        <w:tab/>
      </w:r>
      <w:ins w:id="600" w:author="Jordan Willis" w:date="2014-02-08T18:50:00Z">
        <w:r w:rsidR="001B6F03">
          <w:t xml:space="preserve">    </w:t>
        </w:r>
      </w:ins>
      <w:del w:id="601" w:author="Jordan Willis" w:date="2014-02-08T18:50:00Z">
        <w:r w:rsidRPr="004E00F1" w:rsidDel="001B6F03">
          <w:rPr>
            <w:rPrChange w:id="602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Pr="004E00F1" w:rsidDel="001B6F03">
          <w:rPr>
            <w:rPrChange w:id="603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Pr="004E00F1" w:rsidDel="001B6F03">
          <w:rPr>
            <w:rPrChange w:id="604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05" w:author="Jordan Willis" w:date="2014-02-08T18:41:00Z">
            <w:rPr>
              <w:rFonts w:cs="Arial"/>
              <w:szCs w:val="22"/>
            </w:rPr>
          </w:rPrChange>
        </w:rPr>
        <w:t>2007-2008</w:t>
      </w:r>
    </w:p>
    <w:p w14:paraId="306751B3" w14:textId="77777777" w:rsidR="00846ECE" w:rsidRPr="004E00F1" w:rsidRDefault="00846ECE" w:rsidP="004E00F1">
      <w:pPr>
        <w:ind w:left="270"/>
        <w:jc w:val="both"/>
        <w:rPr>
          <w:rPrChange w:id="606" w:author="Jordan Willis" w:date="2014-02-08T18:41:00Z">
            <w:rPr>
              <w:rFonts w:cs="Arial"/>
              <w:szCs w:val="22"/>
            </w:rPr>
          </w:rPrChange>
        </w:rPr>
        <w:pPrChange w:id="607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608" w:author="Jordan Willis" w:date="2014-02-08T18:50:00Z">
        <w:r w:rsidRPr="004E00F1" w:rsidDel="001B6F03">
          <w:rPr>
            <w:rPrChange w:id="609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10" w:author="Jordan Willis" w:date="2014-02-08T18:41:00Z">
            <w:rPr>
              <w:rFonts w:cs="Arial"/>
              <w:szCs w:val="22"/>
            </w:rPr>
          </w:rPrChange>
        </w:rPr>
        <w:t>University of Missouri</w:t>
      </w:r>
    </w:p>
    <w:p w14:paraId="06B61A9F" w14:textId="77777777" w:rsidR="00846ECE" w:rsidRPr="004E00F1" w:rsidRDefault="00846ECE" w:rsidP="004E00F1">
      <w:pPr>
        <w:ind w:left="270"/>
        <w:jc w:val="both"/>
        <w:rPr>
          <w:rPrChange w:id="611" w:author="Jordan Willis" w:date="2014-02-08T18:41:00Z">
            <w:rPr>
              <w:rFonts w:cs="Arial"/>
              <w:szCs w:val="22"/>
            </w:rPr>
          </w:rPrChange>
        </w:rPr>
        <w:pPrChange w:id="612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1327EA08" w14:textId="22A21BDC" w:rsidR="00846ECE" w:rsidRPr="004E00F1" w:rsidRDefault="00846ECE" w:rsidP="004E00F1">
      <w:pPr>
        <w:ind w:left="270"/>
        <w:jc w:val="both"/>
        <w:rPr>
          <w:rPrChange w:id="613" w:author="Jordan Willis" w:date="2014-02-08T18:41:00Z">
            <w:rPr>
              <w:rFonts w:cs="Arial"/>
              <w:szCs w:val="22"/>
            </w:rPr>
          </w:rPrChange>
        </w:rPr>
        <w:pPrChange w:id="614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615" w:author="Jordan Willis" w:date="2014-02-08T18:50:00Z">
        <w:r w:rsidRPr="004E00F1" w:rsidDel="001B6F03">
          <w:rPr>
            <w:rPrChange w:id="616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17" w:author="Jordan Willis" w:date="2014-02-08T18:41:00Z">
            <w:rPr>
              <w:rFonts w:cs="Arial"/>
              <w:szCs w:val="22"/>
            </w:rPr>
          </w:rPrChange>
        </w:rPr>
        <w:t>Mary Marie Smith Chemistry Scholarship, $4,850/year</w:t>
      </w:r>
      <w:r w:rsidRPr="004E00F1">
        <w:rPr>
          <w:rPrChange w:id="618" w:author="Jordan Willis" w:date="2014-02-08T18:41:00Z">
            <w:rPr>
              <w:rFonts w:cs="Arial"/>
              <w:szCs w:val="22"/>
            </w:rPr>
          </w:rPrChange>
        </w:rPr>
        <w:tab/>
        <w:t xml:space="preserve"> </w:t>
      </w:r>
      <w:r w:rsidRPr="004E00F1">
        <w:rPr>
          <w:rPrChange w:id="619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620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621" w:author="Jordan Willis" w:date="2014-02-08T18:41:00Z">
            <w:rPr>
              <w:rFonts w:cs="Arial"/>
              <w:szCs w:val="22"/>
            </w:rPr>
          </w:rPrChange>
        </w:rPr>
        <w:tab/>
      </w:r>
      <w:ins w:id="622" w:author="Jordan Willis" w:date="2014-02-08T18:50:00Z">
        <w:r w:rsidR="001B6F03">
          <w:t xml:space="preserve">    </w:t>
        </w:r>
      </w:ins>
      <w:del w:id="623" w:author="Jordan Willis" w:date="2014-02-08T18:50:00Z">
        <w:r w:rsidRPr="004E00F1" w:rsidDel="001B6F03">
          <w:rPr>
            <w:rPrChange w:id="624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Pr="004E00F1" w:rsidDel="001B6F03">
          <w:rPr>
            <w:rPrChange w:id="625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26" w:author="Jordan Willis" w:date="2014-02-08T18:41:00Z">
            <w:rPr>
              <w:rFonts w:cs="Arial"/>
              <w:szCs w:val="22"/>
            </w:rPr>
          </w:rPrChange>
        </w:rPr>
        <w:t>2007-2008</w:t>
      </w:r>
    </w:p>
    <w:p w14:paraId="7D49E515" w14:textId="77777777" w:rsidR="00846ECE" w:rsidRPr="004E00F1" w:rsidRDefault="00846ECE" w:rsidP="004E00F1">
      <w:pPr>
        <w:ind w:left="270"/>
        <w:jc w:val="both"/>
        <w:rPr>
          <w:rPrChange w:id="627" w:author="Jordan Willis" w:date="2014-02-08T18:41:00Z">
            <w:rPr>
              <w:rFonts w:cs="Arial"/>
              <w:szCs w:val="22"/>
            </w:rPr>
          </w:rPrChange>
        </w:rPr>
        <w:pPrChange w:id="628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629" w:author="Jordan Willis" w:date="2014-02-08T18:50:00Z">
        <w:r w:rsidRPr="004E00F1" w:rsidDel="001B6F03">
          <w:rPr>
            <w:rPrChange w:id="630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31" w:author="Jordan Willis" w:date="2014-02-08T18:41:00Z">
            <w:rPr>
              <w:rFonts w:cs="Arial"/>
              <w:szCs w:val="22"/>
            </w:rPr>
          </w:rPrChange>
        </w:rPr>
        <w:t>Northwest Missouri State University</w:t>
      </w:r>
    </w:p>
    <w:p w14:paraId="16E64EF7" w14:textId="77777777" w:rsidR="00846ECE" w:rsidRPr="004E00F1" w:rsidRDefault="00846ECE" w:rsidP="004E00F1">
      <w:pPr>
        <w:ind w:left="270"/>
        <w:jc w:val="both"/>
        <w:rPr>
          <w:rPrChange w:id="632" w:author="Jordan Willis" w:date="2014-02-08T18:41:00Z">
            <w:rPr>
              <w:rFonts w:cs="Arial"/>
              <w:szCs w:val="22"/>
            </w:rPr>
          </w:rPrChange>
        </w:rPr>
        <w:pPrChange w:id="633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1C7028C8" w14:textId="77777777" w:rsidR="00846ECE" w:rsidRPr="004E00F1" w:rsidRDefault="00846ECE" w:rsidP="004E00F1">
      <w:pPr>
        <w:ind w:left="270"/>
        <w:jc w:val="both"/>
        <w:rPr>
          <w:rPrChange w:id="634" w:author="Jordan Willis" w:date="2014-02-08T18:41:00Z">
            <w:rPr>
              <w:rFonts w:cs="Arial"/>
              <w:szCs w:val="22"/>
            </w:rPr>
          </w:rPrChange>
        </w:rPr>
        <w:pPrChange w:id="635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15D94C56" w14:textId="401386B0" w:rsidR="00846ECE" w:rsidRPr="004E00F1" w:rsidRDefault="00846ECE" w:rsidP="004E00F1">
      <w:pPr>
        <w:ind w:left="270"/>
        <w:jc w:val="both"/>
        <w:rPr>
          <w:rPrChange w:id="636" w:author="Jordan Willis" w:date="2014-02-08T18:41:00Z">
            <w:rPr>
              <w:rFonts w:cs="Arial"/>
              <w:szCs w:val="22"/>
            </w:rPr>
          </w:rPrChange>
        </w:rPr>
        <w:pPrChange w:id="637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638" w:author="Jordan Willis" w:date="2014-02-08T18:50:00Z">
        <w:r w:rsidRPr="004E00F1" w:rsidDel="001B6F03">
          <w:rPr>
            <w:rPrChange w:id="639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40" w:author="Jordan Willis" w:date="2014-02-08T18:41:00Z">
            <w:rPr>
              <w:rFonts w:cs="Arial"/>
              <w:szCs w:val="22"/>
            </w:rPr>
          </w:rPrChange>
        </w:rPr>
        <w:t>J. Gordon Strong Chemistry Scholarship, $2,450/year</w:t>
      </w:r>
      <w:r w:rsidRPr="004E00F1">
        <w:rPr>
          <w:rPrChange w:id="641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642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643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644" w:author="Jordan Willis" w:date="2014-02-08T18:41:00Z">
            <w:rPr>
              <w:rFonts w:cs="Arial"/>
              <w:szCs w:val="22"/>
            </w:rPr>
          </w:rPrChange>
        </w:rPr>
        <w:tab/>
      </w:r>
      <w:ins w:id="645" w:author="Jordan Willis" w:date="2014-02-08T18:50:00Z">
        <w:r w:rsidR="001B6F03">
          <w:t xml:space="preserve">    </w:t>
        </w:r>
      </w:ins>
      <w:del w:id="646" w:author="Jordan Willis" w:date="2014-02-08T18:50:00Z">
        <w:r w:rsidRPr="004E00F1" w:rsidDel="001B6F03">
          <w:rPr>
            <w:rPrChange w:id="647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Pr="004E00F1" w:rsidDel="001B6F03">
          <w:rPr>
            <w:rPrChange w:id="648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49" w:author="Jordan Willis" w:date="2014-02-08T18:41:00Z">
            <w:rPr>
              <w:rFonts w:cs="Arial"/>
              <w:szCs w:val="22"/>
            </w:rPr>
          </w:rPrChange>
        </w:rPr>
        <w:t>2006-2007</w:t>
      </w:r>
    </w:p>
    <w:p w14:paraId="4C524440" w14:textId="77777777" w:rsidR="00846ECE" w:rsidRPr="004E00F1" w:rsidRDefault="00846ECE" w:rsidP="004E00F1">
      <w:pPr>
        <w:ind w:left="270"/>
        <w:jc w:val="both"/>
        <w:rPr>
          <w:rPrChange w:id="650" w:author="Jordan Willis" w:date="2014-02-08T18:41:00Z">
            <w:rPr>
              <w:rFonts w:cs="Arial"/>
              <w:szCs w:val="22"/>
            </w:rPr>
          </w:rPrChange>
        </w:rPr>
        <w:pPrChange w:id="651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652" w:author="Jordan Willis" w:date="2014-02-08T18:51:00Z">
        <w:r w:rsidRPr="004E00F1" w:rsidDel="001B6F03">
          <w:rPr>
            <w:rPrChange w:id="653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Pr="004E00F1">
        <w:rPr>
          <w:rPrChange w:id="654" w:author="Jordan Willis" w:date="2014-02-08T18:41:00Z">
            <w:rPr>
              <w:rFonts w:cs="Arial"/>
              <w:szCs w:val="22"/>
            </w:rPr>
          </w:rPrChange>
        </w:rPr>
        <w:t>Northwest Missouri State University</w:t>
      </w:r>
    </w:p>
    <w:p w14:paraId="0B113042" w14:textId="77777777" w:rsidR="00846ECE" w:rsidRPr="004E00F1" w:rsidRDefault="00846ECE" w:rsidP="004E00F1">
      <w:pPr>
        <w:ind w:left="270"/>
        <w:jc w:val="both"/>
        <w:rPr>
          <w:rPrChange w:id="655" w:author="Jordan Willis" w:date="2014-02-08T18:41:00Z">
            <w:rPr>
              <w:rFonts w:cs="Arial"/>
              <w:szCs w:val="22"/>
            </w:rPr>
          </w:rPrChange>
        </w:rPr>
        <w:pPrChange w:id="656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2D7501C2" w14:textId="4822D784" w:rsidR="000F17EB" w:rsidRPr="004E00F1" w:rsidRDefault="00846ECE" w:rsidP="004E00F1">
      <w:pPr>
        <w:ind w:left="270"/>
        <w:jc w:val="both"/>
        <w:rPr>
          <w:rPrChange w:id="657" w:author="Jordan Willis" w:date="2014-02-08T18:41:00Z">
            <w:rPr>
              <w:rFonts w:cs="Arial"/>
              <w:szCs w:val="22"/>
            </w:rPr>
          </w:rPrChange>
        </w:rPr>
        <w:pPrChange w:id="658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del w:id="659" w:author="Jordan Willis" w:date="2014-02-08T18:51:00Z">
        <w:r w:rsidRPr="004E00F1" w:rsidDel="001B6F03">
          <w:rPr>
            <w:rPrChange w:id="660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="000F17EB" w:rsidRPr="004E00F1">
        <w:rPr>
          <w:rPrChange w:id="661" w:author="Jordan Willis" w:date="2014-02-08T18:41:00Z">
            <w:rPr>
              <w:rFonts w:cs="Arial"/>
              <w:szCs w:val="22"/>
            </w:rPr>
          </w:rPrChange>
        </w:rPr>
        <w:t>Tower Scholar, $1,500/year</w:t>
      </w:r>
      <w:r w:rsidR="000F17EB" w:rsidRPr="004E00F1">
        <w:rPr>
          <w:rPrChange w:id="662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3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4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5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6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7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8" w:author="Jordan Willis" w:date="2014-02-08T18:41:00Z">
            <w:rPr>
              <w:rFonts w:cs="Arial"/>
              <w:szCs w:val="22"/>
            </w:rPr>
          </w:rPrChange>
        </w:rPr>
        <w:tab/>
      </w:r>
      <w:r w:rsidR="000F17EB" w:rsidRPr="004E00F1">
        <w:rPr>
          <w:rPrChange w:id="669" w:author="Jordan Willis" w:date="2014-02-08T18:41:00Z">
            <w:rPr>
              <w:rFonts w:cs="Arial"/>
              <w:szCs w:val="22"/>
            </w:rPr>
          </w:rPrChange>
        </w:rPr>
        <w:tab/>
      </w:r>
      <w:ins w:id="670" w:author="Jordan Willis" w:date="2014-02-08T18:51:00Z">
        <w:r w:rsidR="001B6F03">
          <w:t xml:space="preserve">    </w:t>
        </w:r>
      </w:ins>
      <w:del w:id="671" w:author="Jordan Willis" w:date="2014-02-08T18:51:00Z">
        <w:r w:rsidR="000F17EB" w:rsidRPr="004E00F1" w:rsidDel="001B6F03">
          <w:rPr>
            <w:rPrChange w:id="672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="000F17EB" w:rsidRPr="004E00F1" w:rsidDel="001B6F03">
          <w:rPr>
            <w:rPrChange w:id="673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="000F17EB" w:rsidRPr="004E00F1" w:rsidDel="001B6F03">
          <w:rPr>
            <w:rPrChange w:id="674" w:author="Jordan Willis" w:date="2014-02-08T18:41:00Z">
              <w:rPr>
                <w:rFonts w:cs="Arial"/>
                <w:szCs w:val="22"/>
              </w:rPr>
            </w:rPrChange>
          </w:rPr>
          <w:tab/>
        </w:r>
      </w:del>
      <w:r w:rsidR="000F17EB" w:rsidRPr="004E00F1">
        <w:rPr>
          <w:rPrChange w:id="675" w:author="Jordan Willis" w:date="2014-02-08T18:41:00Z">
            <w:rPr>
              <w:rFonts w:cs="Arial"/>
              <w:szCs w:val="22"/>
            </w:rPr>
          </w:rPrChange>
        </w:rPr>
        <w:t>2004-2008</w:t>
      </w:r>
    </w:p>
    <w:p w14:paraId="7CD148A3" w14:textId="7BB2CB06" w:rsidR="00846ECE" w:rsidRPr="004E00F1" w:rsidRDefault="000F17EB" w:rsidP="004E00F1">
      <w:pPr>
        <w:ind w:left="270"/>
        <w:jc w:val="both"/>
        <w:rPr>
          <w:rPrChange w:id="676" w:author="Jordan Willis" w:date="2014-02-08T18:41:00Z">
            <w:rPr>
              <w:rFonts w:cs="Arial"/>
              <w:szCs w:val="22"/>
            </w:rPr>
          </w:rPrChange>
        </w:rPr>
        <w:pPrChange w:id="677" w:author="Jordan Willis" w:date="2014-02-08T18:41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810"/>
            <w:jc w:val="both"/>
          </w:pPr>
        </w:pPrChange>
      </w:pPr>
      <w:del w:id="678" w:author="Jordan Willis" w:date="2014-02-08T17:44:00Z">
        <w:r w:rsidRPr="004E00F1" w:rsidDel="00B872F9">
          <w:rPr>
            <w:rPrChange w:id="679" w:author="Jordan Willis" w:date="2014-02-08T18:41:00Z">
              <w:rPr>
                <w:rFonts w:cs="Arial"/>
                <w:szCs w:val="22"/>
              </w:rPr>
            </w:rPrChange>
          </w:rPr>
          <w:lastRenderedPageBreak/>
          <w:tab/>
        </w:r>
      </w:del>
      <w:r w:rsidRPr="004E00F1">
        <w:rPr>
          <w:rPrChange w:id="680" w:author="Jordan Willis" w:date="2014-02-08T18:41:00Z">
            <w:rPr>
              <w:rFonts w:cs="Arial"/>
              <w:szCs w:val="22"/>
            </w:rPr>
          </w:rPrChange>
        </w:rPr>
        <w:t>Northwest Missouri State University</w:t>
      </w:r>
      <w:r w:rsidRPr="004E00F1">
        <w:rPr>
          <w:rPrChange w:id="681" w:author="Jordan Willis" w:date="2014-02-08T18:41:00Z">
            <w:rPr>
              <w:rFonts w:cs="Arial"/>
              <w:szCs w:val="22"/>
            </w:rPr>
          </w:rPrChange>
        </w:rPr>
        <w:tab/>
      </w:r>
    </w:p>
    <w:p w14:paraId="03DC9B44" w14:textId="77777777" w:rsidR="00456D48" w:rsidRDefault="00456D48" w:rsidP="00B872F9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810"/>
        <w:jc w:val="both"/>
        <w:rPr>
          <w:rFonts w:cs="Arial"/>
          <w:szCs w:val="22"/>
        </w:rPr>
      </w:pPr>
    </w:p>
    <w:p w14:paraId="413D3188" w14:textId="3C0A6909" w:rsidR="00456D48" w:rsidRPr="009D601A" w:rsidRDefault="00456D48" w:rsidP="00B872F9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b/>
          <w:szCs w:val="22"/>
        </w:rPr>
        <w:pPrChange w:id="682" w:author="Jordan Willis" w:date="2014-02-08T17:44:00Z">
          <w:pPr>
            <w:pStyle w:val="a"/>
            <w:tabs>
              <w:tab w:val="left" w:pos="261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810"/>
            <w:jc w:val="both"/>
          </w:pPr>
        </w:pPrChange>
      </w:pPr>
      <w:del w:id="683" w:author="Jordan Willis" w:date="2014-02-08T18:29:00Z">
        <w:r w:rsidRPr="009D601A" w:rsidDel="000470C2">
          <w:rPr>
            <w:rFonts w:cs="Arial"/>
            <w:b/>
            <w:szCs w:val="22"/>
          </w:rPr>
          <w:delText>Travel Awards</w:delText>
        </w:r>
      </w:del>
      <w:ins w:id="684" w:author="Jordan Willis" w:date="2014-02-08T18:29:00Z">
        <w:r w:rsidR="000470C2">
          <w:rPr>
            <w:rFonts w:cs="Arial"/>
            <w:b/>
            <w:szCs w:val="22"/>
          </w:rPr>
          <w:t>TRAVEL AWARDS</w:t>
        </w:r>
      </w:ins>
    </w:p>
    <w:p w14:paraId="63A2003A" w14:textId="77777777" w:rsidR="00456D48" w:rsidRDefault="00456D48" w:rsidP="00B872F9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810"/>
        <w:jc w:val="both"/>
        <w:rPr>
          <w:rFonts w:cs="Arial"/>
          <w:szCs w:val="22"/>
        </w:rPr>
      </w:pPr>
    </w:p>
    <w:p w14:paraId="58EF9865" w14:textId="15443E7D" w:rsidR="00456D48" w:rsidRPr="004E00F1" w:rsidRDefault="000F17EB" w:rsidP="004E00F1">
      <w:pPr>
        <w:ind w:left="270"/>
        <w:jc w:val="both"/>
        <w:rPr>
          <w:rPrChange w:id="685" w:author="Jordan Willis" w:date="2014-02-08T18:41:00Z">
            <w:rPr>
              <w:rFonts w:cs="Arial"/>
              <w:szCs w:val="22"/>
            </w:rPr>
          </w:rPrChange>
        </w:rPr>
        <w:pPrChange w:id="686" w:author="Jordan Willis" w:date="2014-02-08T18:41:00Z">
          <w:pPr>
            <w:pStyle w:val="a"/>
            <w:tabs>
              <w:tab w:val="left" w:pos="261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810"/>
            <w:jc w:val="both"/>
          </w:pPr>
        </w:pPrChange>
      </w:pPr>
      <w:r w:rsidRPr="004E00F1">
        <w:rPr>
          <w:rPrChange w:id="687" w:author="Jordan Willis" w:date="2014-02-08T18:41:00Z">
            <w:rPr>
              <w:rFonts w:cs="Arial"/>
              <w:szCs w:val="22"/>
            </w:rPr>
          </w:rPrChange>
        </w:rPr>
        <w:t xml:space="preserve">Keystone HIV Vaccine Symposium Scholarship </w:t>
      </w:r>
      <w:r w:rsidR="00846ECE" w:rsidRPr="004E00F1">
        <w:rPr>
          <w:rPrChange w:id="688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689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690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691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692" w:author="Jordan Willis" w:date="2014-02-08T18:41:00Z">
            <w:rPr>
              <w:rFonts w:cs="Arial"/>
              <w:szCs w:val="22"/>
            </w:rPr>
          </w:rPrChange>
        </w:rPr>
        <w:tab/>
      </w:r>
      <w:ins w:id="693" w:author="Jordan Willis" w:date="2014-02-08T18:42:00Z">
        <w:r w:rsidR="004E00F1">
          <w:t xml:space="preserve">  </w:t>
        </w:r>
      </w:ins>
      <w:ins w:id="694" w:author="Jordan Willis" w:date="2014-02-08T18:51:00Z">
        <w:r w:rsidR="001B6F03">
          <w:tab/>
          <w:t xml:space="preserve">  </w:t>
        </w:r>
      </w:ins>
      <w:del w:id="695" w:author="Jordan Willis" w:date="2014-02-08T18:42:00Z">
        <w:r w:rsidR="00846ECE" w:rsidRPr="004E00F1" w:rsidDel="004E00F1">
          <w:rPr>
            <w:rPrChange w:id="696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="00846ECE" w:rsidRPr="004E00F1" w:rsidDel="004E00F1">
          <w:rPr>
            <w:rPrChange w:id="697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="00846ECE" w:rsidRPr="004E00F1" w:rsidDel="004E00F1">
          <w:rPr>
            <w:rPrChange w:id="698" w:author="Jordan Willis" w:date="2014-02-08T18:41:00Z">
              <w:rPr>
                <w:rFonts w:cs="Arial"/>
                <w:szCs w:val="22"/>
              </w:rPr>
            </w:rPrChange>
          </w:rPr>
          <w:tab/>
          <w:delText xml:space="preserve">  </w:delText>
        </w:r>
      </w:del>
      <w:r w:rsidRPr="004E00F1">
        <w:rPr>
          <w:rPrChange w:id="699" w:author="Jordan Willis" w:date="2014-02-08T18:41:00Z">
            <w:rPr>
              <w:rFonts w:cs="Arial"/>
              <w:szCs w:val="22"/>
            </w:rPr>
          </w:rPrChange>
        </w:rPr>
        <w:t>2012</w:t>
      </w:r>
    </w:p>
    <w:p w14:paraId="7AB64709" w14:textId="77777777" w:rsidR="000F17EB" w:rsidRPr="004E00F1" w:rsidRDefault="000F17EB" w:rsidP="004E00F1">
      <w:pPr>
        <w:ind w:left="270"/>
        <w:jc w:val="both"/>
        <w:rPr>
          <w:rPrChange w:id="700" w:author="Jordan Willis" w:date="2014-02-08T18:41:00Z">
            <w:rPr>
              <w:rFonts w:cs="Arial"/>
              <w:szCs w:val="22"/>
            </w:rPr>
          </w:rPrChange>
        </w:rPr>
        <w:pPrChange w:id="701" w:author="Jordan Willis" w:date="2014-02-08T18:41:00Z">
          <w:pPr>
            <w:pStyle w:val="a"/>
            <w:tabs>
              <w:tab w:val="left" w:pos="261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810"/>
            <w:jc w:val="both"/>
          </w:pPr>
        </w:pPrChange>
      </w:pPr>
    </w:p>
    <w:p w14:paraId="3DD01723" w14:textId="42CD7346" w:rsidR="000F17EB" w:rsidRPr="004E00F1" w:rsidRDefault="000F17EB" w:rsidP="004E00F1">
      <w:pPr>
        <w:ind w:left="270"/>
        <w:jc w:val="both"/>
        <w:rPr>
          <w:rPrChange w:id="702" w:author="Jordan Willis" w:date="2014-02-08T18:41:00Z">
            <w:rPr>
              <w:rFonts w:cs="Arial"/>
              <w:szCs w:val="22"/>
            </w:rPr>
          </w:rPrChange>
        </w:rPr>
        <w:pPrChange w:id="703" w:author="Jordan Willis" w:date="2014-02-08T18:41:00Z">
          <w:pPr>
            <w:pStyle w:val="a"/>
            <w:tabs>
              <w:tab w:val="left" w:pos="261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810"/>
            <w:jc w:val="both"/>
          </w:pPr>
        </w:pPrChange>
      </w:pPr>
      <w:r w:rsidRPr="004E00F1">
        <w:rPr>
          <w:rPrChange w:id="704" w:author="Jordan Willis" w:date="2014-02-08T18:41:00Z">
            <w:rPr>
              <w:rFonts w:cs="Arial"/>
              <w:szCs w:val="22"/>
            </w:rPr>
          </w:rPrChange>
        </w:rPr>
        <w:t>Chemical an</w:t>
      </w:r>
      <w:r w:rsidR="00846ECE" w:rsidRPr="004E00F1">
        <w:rPr>
          <w:rPrChange w:id="705" w:author="Jordan Willis" w:date="2014-02-08T18:41:00Z">
            <w:rPr>
              <w:rFonts w:cs="Arial"/>
              <w:szCs w:val="22"/>
            </w:rPr>
          </w:rPrChange>
        </w:rPr>
        <w:t>d Physical Biology Travel Award</w:t>
      </w:r>
      <w:r w:rsidRPr="004E00F1">
        <w:rPr>
          <w:rPrChange w:id="706" w:author="Jordan Willis" w:date="2014-02-08T18:41:00Z">
            <w:rPr>
              <w:rFonts w:cs="Arial"/>
              <w:szCs w:val="22"/>
            </w:rPr>
          </w:rPrChange>
        </w:rPr>
        <w:t xml:space="preserve"> </w:t>
      </w:r>
      <w:r w:rsidR="00846ECE" w:rsidRPr="004E00F1">
        <w:rPr>
          <w:rPrChange w:id="707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708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709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710" w:author="Jordan Willis" w:date="2014-02-08T18:41:00Z">
            <w:rPr>
              <w:rFonts w:cs="Arial"/>
              <w:szCs w:val="22"/>
            </w:rPr>
          </w:rPrChange>
        </w:rPr>
        <w:tab/>
      </w:r>
      <w:r w:rsidR="00846ECE" w:rsidRPr="004E00F1">
        <w:rPr>
          <w:rPrChange w:id="711" w:author="Jordan Willis" w:date="2014-02-08T18:41:00Z">
            <w:rPr>
              <w:rFonts w:cs="Arial"/>
              <w:szCs w:val="22"/>
            </w:rPr>
          </w:rPrChange>
        </w:rPr>
        <w:tab/>
      </w:r>
      <w:ins w:id="712" w:author="Jordan Willis" w:date="2014-02-08T18:42:00Z">
        <w:r w:rsidR="004E00F1">
          <w:tab/>
          <w:t xml:space="preserve">  </w:t>
        </w:r>
      </w:ins>
      <w:del w:id="713" w:author="Jordan Willis" w:date="2014-02-08T18:42:00Z">
        <w:r w:rsidR="00846ECE" w:rsidRPr="004E00F1" w:rsidDel="004E00F1">
          <w:rPr>
            <w:rPrChange w:id="714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="00846ECE" w:rsidRPr="004E00F1" w:rsidDel="004E00F1">
          <w:rPr>
            <w:rPrChange w:id="715" w:author="Jordan Willis" w:date="2014-02-08T18:41:00Z">
              <w:rPr>
                <w:rFonts w:cs="Arial"/>
                <w:szCs w:val="22"/>
              </w:rPr>
            </w:rPrChange>
          </w:rPr>
          <w:tab/>
        </w:r>
        <w:r w:rsidR="00846ECE" w:rsidRPr="004E00F1" w:rsidDel="004E00F1">
          <w:rPr>
            <w:rPrChange w:id="716" w:author="Jordan Willis" w:date="2014-02-08T18:41:00Z">
              <w:rPr>
                <w:rFonts w:cs="Arial"/>
                <w:szCs w:val="22"/>
              </w:rPr>
            </w:rPrChange>
          </w:rPr>
          <w:tab/>
          <w:delText xml:space="preserve">  </w:delText>
        </w:r>
      </w:del>
      <w:r w:rsidRPr="004E00F1">
        <w:rPr>
          <w:rPrChange w:id="717" w:author="Jordan Willis" w:date="2014-02-08T18:41:00Z">
            <w:rPr>
              <w:rFonts w:cs="Arial"/>
              <w:szCs w:val="22"/>
            </w:rPr>
          </w:rPrChange>
        </w:rPr>
        <w:t>2012</w:t>
      </w:r>
    </w:p>
    <w:p w14:paraId="73145EB9" w14:textId="77777777" w:rsidR="00846ECE" w:rsidRPr="004E00F1" w:rsidRDefault="00846ECE" w:rsidP="004E00F1">
      <w:pPr>
        <w:ind w:left="270"/>
        <w:jc w:val="both"/>
        <w:rPr>
          <w:rPrChange w:id="718" w:author="Jordan Willis" w:date="2014-02-08T18:41:00Z">
            <w:rPr>
              <w:rFonts w:cs="Arial"/>
              <w:szCs w:val="22"/>
            </w:rPr>
          </w:rPrChange>
        </w:rPr>
        <w:pPrChange w:id="719" w:author="Jordan Willis" w:date="2014-02-08T18:41:00Z">
          <w:pPr>
            <w:pStyle w:val="a"/>
            <w:tabs>
              <w:tab w:val="left" w:pos="261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720" w:firstLine="810"/>
            <w:jc w:val="both"/>
          </w:pPr>
        </w:pPrChange>
      </w:pPr>
    </w:p>
    <w:p w14:paraId="6F82C435" w14:textId="5ECC211D" w:rsidR="00846ECE" w:rsidRPr="004E00F1" w:rsidRDefault="00846ECE" w:rsidP="004E00F1">
      <w:pPr>
        <w:ind w:left="270"/>
        <w:jc w:val="both"/>
        <w:rPr>
          <w:rPrChange w:id="720" w:author="Jordan Willis" w:date="2014-02-08T18:41:00Z">
            <w:rPr>
              <w:rFonts w:cs="Arial"/>
              <w:szCs w:val="22"/>
            </w:rPr>
          </w:rPrChange>
        </w:rPr>
        <w:pPrChange w:id="721" w:author="Jordan Willis" w:date="2014-02-08T18:41:00Z">
          <w:pPr>
            <w:pStyle w:val="a"/>
            <w:tabs>
              <w:tab w:val="left" w:pos="261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-90" w:firstLine="810"/>
            <w:jc w:val="both"/>
          </w:pPr>
        </w:pPrChange>
      </w:pPr>
      <w:r w:rsidRPr="004E00F1">
        <w:rPr>
          <w:rPrChange w:id="722" w:author="Jordan Willis" w:date="2014-02-08T18:41:00Z">
            <w:rPr>
              <w:rFonts w:cs="Arial"/>
              <w:szCs w:val="22"/>
            </w:rPr>
          </w:rPrChange>
        </w:rPr>
        <w:t>IBC Antibody Engineering Symposium Scholarship</w:t>
      </w:r>
      <w:r w:rsidRPr="004E00F1">
        <w:rPr>
          <w:rPrChange w:id="723" w:author="Jordan Willis" w:date="2014-02-08T18:41:00Z">
            <w:rPr>
              <w:rFonts w:cs="Arial"/>
              <w:szCs w:val="22"/>
            </w:rPr>
          </w:rPrChange>
        </w:rPr>
        <w:tab/>
        <w:t xml:space="preserve"> </w:t>
      </w:r>
      <w:r w:rsidRPr="004E00F1">
        <w:rPr>
          <w:rPrChange w:id="724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725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726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727" w:author="Jordan Willis" w:date="2014-02-08T18:41:00Z">
            <w:rPr>
              <w:rFonts w:cs="Arial"/>
              <w:szCs w:val="22"/>
            </w:rPr>
          </w:rPrChange>
        </w:rPr>
        <w:tab/>
      </w:r>
      <w:r w:rsidRPr="004E00F1">
        <w:rPr>
          <w:rPrChange w:id="728" w:author="Jordan Willis" w:date="2014-02-08T18:41:00Z">
            <w:rPr>
              <w:rFonts w:cs="Arial"/>
              <w:szCs w:val="22"/>
            </w:rPr>
          </w:rPrChange>
        </w:rPr>
        <w:tab/>
      </w:r>
      <w:ins w:id="729" w:author="Jordan Willis" w:date="2014-02-08T18:43:00Z">
        <w:r w:rsidR="004E00F1">
          <w:t xml:space="preserve">  </w:t>
        </w:r>
      </w:ins>
      <w:del w:id="730" w:author="Jordan Willis" w:date="2014-02-08T18:43:00Z">
        <w:r w:rsidRPr="004E00F1" w:rsidDel="004E00F1">
          <w:rPr>
            <w:rPrChange w:id="731" w:author="Jordan Willis" w:date="2014-02-08T18:41:00Z">
              <w:rPr>
                <w:rFonts w:cs="Arial"/>
                <w:szCs w:val="22"/>
              </w:rPr>
            </w:rPrChange>
          </w:rPr>
          <w:tab/>
          <w:delText xml:space="preserve">  </w:delText>
        </w:r>
      </w:del>
      <w:r w:rsidRPr="004E00F1">
        <w:rPr>
          <w:rPrChange w:id="732" w:author="Jordan Willis" w:date="2014-02-08T18:41:00Z">
            <w:rPr>
              <w:rFonts w:cs="Arial"/>
              <w:szCs w:val="22"/>
            </w:rPr>
          </w:rPrChange>
        </w:rPr>
        <w:t>2011</w:t>
      </w:r>
    </w:p>
    <w:p w14:paraId="06AE1FC4" w14:textId="77777777" w:rsidR="00456D48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61055514" w14:textId="77777777" w:rsidR="00456D48" w:rsidRDefault="00456D48" w:rsidP="00BF4FBC">
      <w:pPr>
        <w:pStyle w:val="Heading2"/>
        <w:rPr>
          <w:rFonts w:cs="Arial"/>
          <w:sz w:val="24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A7D00" wp14:editId="4E40AAB2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556248" cy="15240"/>
                <wp:effectExtent l="0" t="0" r="22860" b="3556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516.25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"/>
            </w:pict>
          </mc:Fallback>
        </mc:AlternateContent>
      </w:r>
    </w:p>
    <w:p w14:paraId="249DC6EB" w14:textId="77777777" w:rsidR="00456D48" w:rsidRDefault="00456D48" w:rsidP="00456D48">
      <w:pPr>
        <w:pStyle w:val="Heading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RECENT ASSIGNED TRAINEES (Under the mentorship of laboratory PI)</w:t>
      </w:r>
    </w:p>
    <w:p w14:paraId="53E4F95D" w14:textId="77777777" w:rsidR="00456D48" w:rsidRDefault="00456D48" w:rsidP="005B3647"/>
    <w:p w14:paraId="123F5661" w14:textId="0974945A" w:rsidR="00456D48" w:rsidRDefault="005B3647" w:rsidP="004E00F1">
      <w:pPr>
        <w:ind w:left="270"/>
        <w:jc w:val="both"/>
        <w:pPrChange w:id="733" w:author="Jordan Willis" w:date="2014-02-08T18:41:00Z">
          <w:pPr>
            <w:pStyle w:val="ListParagraph"/>
            <w:numPr>
              <w:numId w:val="16"/>
            </w:numPr>
            <w:tabs>
              <w:tab w:val="left" w:pos="810"/>
            </w:tabs>
            <w:ind w:left="1080" w:hanging="630"/>
          </w:pPr>
        </w:pPrChange>
      </w:pPr>
      <w:r>
        <w:t>Albert Cisneros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</w:t>
      </w:r>
      <w:r>
        <w:tab/>
      </w:r>
      <w:r>
        <w:tab/>
      </w:r>
      <w:ins w:id="734" w:author="Jordan Willis" w:date="2014-02-08T17:43:00Z">
        <w:r w:rsidR="00832703">
          <w:tab/>
        </w:r>
        <w:r w:rsidR="00B872F9">
          <w:tab/>
          <w:t xml:space="preserve"> </w:t>
        </w:r>
      </w:ins>
      <w:ins w:id="735" w:author="Jordan Willis" w:date="2014-02-08T17:44:00Z">
        <w:r w:rsidR="00B872F9">
          <w:t xml:space="preserve"> </w:t>
        </w:r>
      </w:ins>
      <w:ins w:id="736" w:author="Jordan Willis" w:date="2014-02-08T18:42:00Z">
        <w:r w:rsidR="004E00F1">
          <w:tab/>
          <w:t xml:space="preserve">  </w:t>
        </w:r>
      </w:ins>
      <w:r w:rsidR="00456D48">
        <w:t>201</w:t>
      </w:r>
      <w:r>
        <w:t>3</w:t>
      </w:r>
    </w:p>
    <w:p w14:paraId="22E188CD" w14:textId="77777777" w:rsidR="00456D48" w:rsidRDefault="005B3647" w:rsidP="004E00F1">
      <w:pPr>
        <w:ind w:left="270"/>
        <w:jc w:val="both"/>
        <w:pPrChange w:id="737" w:author="Jordan Willis" w:date="2014-02-08T18:41:00Z">
          <w:pPr>
            <w:ind w:left="810"/>
          </w:pPr>
        </w:pPrChange>
      </w:pPr>
      <w:r>
        <w:t>Graduate student</w:t>
      </w:r>
      <w:r w:rsidR="00456D48">
        <w:t xml:space="preserve">, </w:t>
      </w:r>
      <w:r>
        <w:t>Crowe laboratory</w:t>
      </w:r>
    </w:p>
    <w:p w14:paraId="4149F7D7" w14:textId="77777777" w:rsidR="00456D48" w:rsidRDefault="00456D48" w:rsidP="004E00F1">
      <w:pPr>
        <w:ind w:left="270"/>
        <w:jc w:val="both"/>
        <w:pPrChange w:id="738" w:author="Jordan Willis" w:date="2014-02-08T18:41:00Z">
          <w:pPr/>
        </w:pPrChange>
      </w:pPr>
    </w:p>
    <w:p w14:paraId="4DB5C500" w14:textId="77777777" w:rsidR="00832703" w:rsidRDefault="005B3647" w:rsidP="004E00F1">
      <w:pPr>
        <w:ind w:left="270"/>
        <w:jc w:val="both"/>
        <w:rPr>
          <w:ins w:id="739" w:author="Jordan Willis" w:date="2014-02-08T17:40:00Z"/>
        </w:rPr>
        <w:pPrChange w:id="740" w:author="Jordan Willis" w:date="2014-02-08T18:41:00Z">
          <w:pPr>
            <w:pStyle w:val="ListParagraph"/>
            <w:numPr>
              <w:numId w:val="16"/>
            </w:numPr>
            <w:ind w:left="810" w:hanging="360"/>
          </w:pPr>
        </w:pPrChange>
      </w:pPr>
      <w:r>
        <w:t>Martha Wall</w:t>
      </w:r>
      <w:r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   </w:t>
      </w:r>
      <w:r>
        <w:tab/>
      </w:r>
      <w:r>
        <w:tab/>
      </w:r>
      <w:r>
        <w:tab/>
      </w:r>
      <w:ins w:id="741" w:author="Jordan Willis" w:date="2014-02-08T17:44:00Z">
        <w:r w:rsidR="00B872F9">
          <w:tab/>
          <w:t xml:space="preserve">  </w:t>
        </w:r>
      </w:ins>
      <w:r w:rsidR="00456D48">
        <w:t>2012</w:t>
      </w:r>
    </w:p>
    <w:p w14:paraId="51537F4B" w14:textId="77777777" w:rsidR="00456D48" w:rsidRDefault="005B3647" w:rsidP="004E00F1">
      <w:pPr>
        <w:ind w:left="270"/>
        <w:jc w:val="both"/>
        <w:pPrChange w:id="742" w:author="Jordan Willis" w:date="2014-02-08T18:41:00Z">
          <w:pPr>
            <w:pStyle w:val="ListParagraph"/>
            <w:ind w:left="810"/>
          </w:pPr>
        </w:pPrChange>
      </w:pPr>
      <w:r>
        <w:t>Graduate student</w:t>
      </w:r>
      <w:r w:rsidR="00456D48">
        <w:t xml:space="preserve">, </w:t>
      </w:r>
      <w:r>
        <w:t>Young laboratory, Vanderbilt University</w:t>
      </w:r>
    </w:p>
    <w:p w14:paraId="0B47487A" w14:textId="77777777" w:rsidR="00456D48" w:rsidRDefault="00456D48" w:rsidP="004E00F1">
      <w:pPr>
        <w:ind w:left="270"/>
        <w:jc w:val="both"/>
        <w:pPrChange w:id="743" w:author="Jordan Willis" w:date="2014-02-08T18:41:00Z">
          <w:pPr>
            <w:ind w:hanging="630"/>
          </w:pPr>
        </w:pPrChange>
      </w:pPr>
    </w:p>
    <w:p w14:paraId="48B416D5" w14:textId="77777777" w:rsidR="00456D48" w:rsidRDefault="005B3647" w:rsidP="004E00F1">
      <w:pPr>
        <w:ind w:left="270"/>
        <w:jc w:val="both"/>
        <w:pPrChange w:id="744" w:author="Jordan Willis" w:date="2014-02-08T18:41:00Z">
          <w:pPr>
            <w:pStyle w:val="ListParagraph"/>
            <w:numPr>
              <w:numId w:val="16"/>
            </w:numPr>
            <w:ind w:left="810" w:hanging="360"/>
          </w:pPr>
        </w:pPrChange>
      </w:pPr>
      <w:r>
        <w:t>Katherine Bradley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       </w:t>
      </w:r>
      <w:r>
        <w:tab/>
      </w:r>
      <w:r>
        <w:tab/>
      </w:r>
      <w:r>
        <w:tab/>
      </w:r>
      <w:r>
        <w:tab/>
      </w:r>
      <w:ins w:id="745" w:author="Jordan Willis" w:date="2014-02-08T17:44:00Z">
        <w:r w:rsidR="00B872F9">
          <w:tab/>
          <w:t xml:space="preserve">  </w:t>
        </w:r>
      </w:ins>
      <w:r w:rsidR="00456D48">
        <w:t>2012</w:t>
      </w:r>
    </w:p>
    <w:p w14:paraId="3FDCD128" w14:textId="77777777" w:rsidR="00456D48" w:rsidRDefault="005B3647" w:rsidP="004E00F1">
      <w:pPr>
        <w:ind w:left="270"/>
        <w:jc w:val="both"/>
        <w:pPrChange w:id="746" w:author="Jordan Willis" w:date="2014-02-08T18:41:00Z">
          <w:pPr>
            <w:pStyle w:val="ListParagraph"/>
            <w:ind w:left="810"/>
          </w:pPr>
        </w:pPrChange>
      </w:pPr>
      <w:r>
        <w:t xml:space="preserve">MPH student, University of California </w:t>
      </w:r>
      <w:r w:rsidR="002444F8">
        <w:t>Berkeley</w:t>
      </w:r>
    </w:p>
    <w:p w14:paraId="1550B4F7" w14:textId="77777777" w:rsidR="00456D48" w:rsidRDefault="00456D48" w:rsidP="004E00F1">
      <w:pPr>
        <w:ind w:left="270"/>
        <w:jc w:val="both"/>
        <w:pPrChange w:id="747" w:author="Jordan Willis" w:date="2014-02-08T18:41:00Z">
          <w:pPr>
            <w:ind w:left="810" w:hanging="360"/>
          </w:pPr>
        </w:pPrChange>
      </w:pPr>
    </w:p>
    <w:p w14:paraId="543B1B81" w14:textId="77777777" w:rsidR="00456D48" w:rsidRDefault="005B3647" w:rsidP="004E00F1">
      <w:pPr>
        <w:ind w:left="270"/>
        <w:jc w:val="both"/>
        <w:pPrChange w:id="748" w:author="Jordan Willis" w:date="2014-02-08T18:41:00Z">
          <w:pPr>
            <w:pStyle w:val="ListParagraph"/>
            <w:numPr>
              <w:numId w:val="16"/>
            </w:numPr>
            <w:ind w:left="810" w:hanging="360"/>
          </w:pPr>
        </w:pPrChange>
      </w:pPr>
      <w:r>
        <w:t>Jessica Finn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ins w:id="749" w:author="Jordan Willis" w:date="2014-02-08T17:43:00Z">
        <w:r w:rsidR="00832703">
          <w:tab/>
        </w:r>
      </w:ins>
      <w:ins w:id="750" w:author="Jordan Willis" w:date="2014-02-08T17:44:00Z">
        <w:r w:rsidR="00B872F9">
          <w:tab/>
          <w:t xml:space="preserve">  </w:t>
        </w:r>
      </w:ins>
      <w:r>
        <w:t>2011</w:t>
      </w:r>
    </w:p>
    <w:p w14:paraId="7A9B1168" w14:textId="77777777" w:rsidR="00456D48" w:rsidRDefault="005B3647" w:rsidP="004E00F1">
      <w:pPr>
        <w:ind w:left="270"/>
        <w:jc w:val="both"/>
        <w:pPrChange w:id="751" w:author="Jordan Willis" w:date="2014-02-08T18:41:00Z">
          <w:pPr>
            <w:pStyle w:val="ListParagraph"/>
            <w:ind w:left="810"/>
          </w:pPr>
        </w:pPrChange>
      </w:pPr>
      <w:r>
        <w:t>Graduate student</w:t>
      </w:r>
      <w:r w:rsidR="00456D48">
        <w:t>, Crowe laboratory</w:t>
      </w:r>
    </w:p>
    <w:p w14:paraId="29F7B20D" w14:textId="77777777" w:rsidR="00456D48" w:rsidRDefault="00456D48" w:rsidP="004E00F1">
      <w:pPr>
        <w:ind w:left="270"/>
        <w:jc w:val="both"/>
        <w:pPrChange w:id="752" w:author="Jordan Willis" w:date="2014-02-08T18:41:00Z">
          <w:pPr>
            <w:ind w:left="810" w:hanging="360"/>
          </w:pPr>
        </w:pPrChange>
      </w:pPr>
    </w:p>
    <w:p w14:paraId="1E766C86" w14:textId="7F7D6ABB" w:rsidR="00456D48" w:rsidRDefault="005B3647" w:rsidP="004E00F1">
      <w:pPr>
        <w:ind w:left="270"/>
        <w:jc w:val="both"/>
        <w:pPrChange w:id="753" w:author="Jordan Willis" w:date="2014-02-08T18:41:00Z">
          <w:pPr>
            <w:pStyle w:val="ListParagraph"/>
            <w:numPr>
              <w:numId w:val="16"/>
            </w:numPr>
            <w:ind w:left="810" w:hanging="360"/>
          </w:pPr>
        </w:pPrChange>
      </w:pPr>
      <w:r>
        <w:t>Mason Sanders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</w:t>
      </w:r>
      <w:r w:rsidR="00456D48">
        <w:tab/>
      </w:r>
      <w:r w:rsidR="00456D48">
        <w:tab/>
      </w:r>
      <w:ins w:id="754" w:author="Jordan Willis" w:date="2014-02-08T17:44:00Z">
        <w:r w:rsidR="00B872F9">
          <w:tab/>
          <w:t xml:space="preserve">  </w:t>
        </w:r>
      </w:ins>
      <w:ins w:id="755" w:author="Jordan Willis" w:date="2014-02-08T18:42:00Z">
        <w:r w:rsidR="004E00F1">
          <w:tab/>
          <w:t xml:space="preserve">  </w:t>
        </w:r>
      </w:ins>
      <w:r>
        <w:t>2011</w:t>
      </w:r>
    </w:p>
    <w:p w14:paraId="402E1550" w14:textId="77777777" w:rsidR="005B3647" w:rsidRDefault="005B3647" w:rsidP="004E00F1">
      <w:pPr>
        <w:ind w:left="270"/>
        <w:jc w:val="both"/>
        <w:pPrChange w:id="756" w:author="Jordan Willis" w:date="2014-02-08T18:41:00Z">
          <w:pPr>
            <w:ind w:left="810"/>
          </w:pPr>
        </w:pPrChange>
      </w:pPr>
      <w:r>
        <w:t>Summer undergraduate research intern</w:t>
      </w:r>
    </w:p>
    <w:p w14:paraId="42F48696" w14:textId="77777777" w:rsidR="00456D48" w:rsidRDefault="00456D48" w:rsidP="004E00F1">
      <w:pPr>
        <w:ind w:left="270"/>
        <w:jc w:val="both"/>
        <w:pPrChange w:id="757" w:author="Jordan Willis" w:date="2014-02-08T18:41:00Z">
          <w:pPr>
            <w:ind w:left="810" w:hanging="360"/>
          </w:pPr>
        </w:pPrChange>
      </w:pPr>
    </w:p>
    <w:p w14:paraId="39DC113E" w14:textId="41A55A13" w:rsidR="00456D48" w:rsidRDefault="005B3647" w:rsidP="004E00F1">
      <w:pPr>
        <w:ind w:left="270"/>
        <w:jc w:val="both"/>
        <w:pPrChange w:id="758" w:author="Jordan Willis" w:date="2014-02-08T18:41:00Z">
          <w:pPr>
            <w:pStyle w:val="ListParagraph"/>
            <w:numPr>
              <w:numId w:val="16"/>
            </w:numPr>
            <w:ind w:left="810" w:hanging="360"/>
          </w:pPr>
        </w:pPrChange>
      </w:pPr>
      <w:r>
        <w:t>Katherine Nichols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ins w:id="759" w:author="Jordan Willis" w:date="2014-02-08T17:43:00Z">
        <w:r w:rsidR="00832703">
          <w:tab/>
        </w:r>
      </w:ins>
      <w:r w:rsidR="002444F8">
        <w:t xml:space="preserve"> </w:t>
      </w:r>
      <w:ins w:id="760" w:author="Jordan Willis" w:date="2014-02-08T17:44:00Z">
        <w:r w:rsidR="00B872F9">
          <w:tab/>
          <w:t xml:space="preserve">  </w:t>
        </w:r>
      </w:ins>
      <w:ins w:id="761" w:author="Jordan Willis" w:date="2014-02-08T18:42:00Z">
        <w:r w:rsidR="004E00F1">
          <w:tab/>
          <w:t xml:space="preserve">  </w:t>
        </w:r>
      </w:ins>
      <w:r>
        <w:t>2010</w:t>
      </w:r>
    </w:p>
    <w:p w14:paraId="4A8E4ED1" w14:textId="77777777" w:rsidR="00456D48" w:rsidRDefault="005B3647" w:rsidP="004E00F1">
      <w:pPr>
        <w:ind w:left="270"/>
        <w:jc w:val="both"/>
        <w:pPrChange w:id="762" w:author="Jordan Willis" w:date="2014-02-08T18:41:00Z">
          <w:pPr>
            <w:pStyle w:val="ListParagraph"/>
            <w:ind w:left="810"/>
          </w:pPr>
        </w:pPrChange>
      </w:pPr>
      <w:r>
        <w:t>Graduate student</w:t>
      </w:r>
      <w:r w:rsidR="00456D48">
        <w:t xml:space="preserve">, </w:t>
      </w:r>
      <w:r>
        <w:t>Kalams</w:t>
      </w:r>
      <w:r w:rsidR="00456D48">
        <w:t xml:space="preserve"> </w:t>
      </w:r>
      <w:r>
        <w:t>laboratory, Vanderbilt University</w:t>
      </w:r>
    </w:p>
    <w:p w14:paraId="507272DA" w14:textId="77777777" w:rsidR="00F361C3" w:rsidRDefault="00F361C3" w:rsidP="00F27A99">
      <w:pPr>
        <w:pStyle w:val="ListParagraph"/>
        <w:ind w:hanging="630"/>
      </w:pPr>
    </w:p>
    <w:p w14:paraId="51AD079C" w14:textId="77777777" w:rsidR="00456D48" w:rsidRDefault="00456D48" w:rsidP="00BF4FBC">
      <w:pPr>
        <w:pStyle w:val="Heading2"/>
        <w:rPr>
          <w:rFonts w:cs="Arial"/>
          <w:sz w:val="24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D07F8" wp14:editId="21E149C7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56248" cy="0"/>
                <wp:effectExtent l="0" t="0" r="22860" b="254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516.25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"/>
            </w:pict>
          </mc:Fallback>
        </mc:AlternateContent>
      </w:r>
    </w:p>
    <w:p w14:paraId="7609D385" w14:textId="77777777" w:rsidR="00456D48" w:rsidRDefault="00456D48" w:rsidP="00456D48">
      <w:pPr>
        <w:pStyle w:val="Heading2"/>
        <w:rPr>
          <w:rFonts w:cs="Arial"/>
          <w:sz w:val="24"/>
          <w:szCs w:val="24"/>
        </w:rPr>
      </w:pPr>
      <w:r w:rsidRPr="00F07F19">
        <w:rPr>
          <w:rFonts w:cs="Arial"/>
          <w:sz w:val="24"/>
          <w:szCs w:val="24"/>
        </w:rPr>
        <w:t>ABSTRACTS AND PRESENTATIONS (underline indicates presenter)</w:t>
      </w:r>
    </w:p>
    <w:p w14:paraId="72048C13" w14:textId="77777777" w:rsidR="006D431B" w:rsidRDefault="006D431B" w:rsidP="006D431B"/>
    <w:p w14:paraId="337EB15C" w14:textId="429302F3" w:rsidR="00846ECE" w:rsidRDefault="00846ECE" w:rsidP="004E00F1">
      <w:pPr>
        <w:ind w:left="270"/>
        <w:jc w:val="both"/>
        <w:pPrChange w:id="763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b/>
          <w:u w:val="single"/>
          <w:rPrChange w:id="764" w:author="Jordan Willis" w:date="2014-02-08T18:51:00Z">
            <w:rPr>
              <w:b/>
              <w:u w:val="single"/>
            </w:rPr>
          </w:rPrChange>
        </w:rPr>
        <w:t>Willis JR</w:t>
      </w:r>
      <w:r>
        <w:t xml:space="preserve">, Crowe JE, Meiler J (2013) Broadly Neutralizing Antibodies to HIV in </w:t>
      </w:r>
      <w:del w:id="765" w:author="Jordan Willis" w:date="2014-02-08T18:28:00Z">
        <w:r w:rsidDel="000470C2">
          <w:delText xml:space="preserve"> </w:delText>
        </w:r>
      </w:del>
      <w:r>
        <w:t xml:space="preserve">HIV-Naïve Donors Populations: The Broadly Neutralizing Antibody Problem. Chemical and Physical Biology </w:t>
      </w:r>
      <w:del w:id="766" w:author="Jordan Willis" w:date="2014-02-08T18:36:00Z">
        <w:r w:rsidDel="0049479B">
          <w:delText>Retreat</w:delText>
        </w:r>
      </w:del>
      <w:ins w:id="767" w:author="Jordan Willis" w:date="2014-02-08T18:36:00Z">
        <w:r w:rsidR="0049479B">
          <w:t>Symposium, Vanderbilt University</w:t>
        </w:r>
      </w:ins>
    </w:p>
    <w:p w14:paraId="1E66E506" w14:textId="77777777" w:rsidR="00846ECE" w:rsidRDefault="00846ECE" w:rsidP="004E00F1">
      <w:pPr>
        <w:ind w:left="270"/>
        <w:jc w:val="both"/>
        <w:pPrChange w:id="768" w:author="Jordan Willis" w:date="2014-02-08T18:41:00Z">
          <w:pPr>
            <w:pStyle w:val="ListParagraph"/>
            <w:ind w:left="1080"/>
          </w:pPr>
        </w:pPrChange>
      </w:pPr>
    </w:p>
    <w:p w14:paraId="6C6CDF68" w14:textId="77777777" w:rsidR="00846ECE" w:rsidRDefault="00846ECE" w:rsidP="004E00F1">
      <w:pPr>
        <w:ind w:left="270"/>
        <w:jc w:val="both"/>
        <w:pPrChange w:id="769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u w:val="single"/>
          <w:rPrChange w:id="770" w:author="Jordan Willis" w:date="2014-02-08T18:51:00Z">
            <w:rPr>
              <w:u w:val="single"/>
            </w:rPr>
          </w:rPrChange>
        </w:rPr>
        <w:t>Finn, JA</w:t>
      </w:r>
      <w:r>
        <w:t xml:space="preserve">, Nannemann, DP, </w:t>
      </w:r>
      <w:r w:rsidRPr="001B6F03">
        <w:rPr>
          <w:b/>
          <w:rPrChange w:id="771" w:author="Jordan Willis" w:date="2014-02-08T18:51:00Z">
            <w:rPr>
              <w:b/>
            </w:rPr>
          </w:rPrChange>
        </w:rPr>
        <w:t>Willis JR</w:t>
      </w:r>
      <w:r>
        <w:t xml:space="preserve">, Crowe, JE (2013) </w:t>
      </w:r>
      <w:r w:rsidRPr="004E00F1">
        <w:rPr>
          <w:rPrChange w:id="772" w:author="Jordan Willis" w:date="2014-02-08T18:41:00Z">
            <w:rPr>
              <w:i/>
            </w:rPr>
          </w:rPrChange>
        </w:rPr>
        <w:t xml:space="preserve">De Novo </w:t>
      </w:r>
      <w:r>
        <w:t>Modeling of Antibody CDRH3 Loops with Constraints. RosettaCon</w:t>
      </w:r>
    </w:p>
    <w:p w14:paraId="27C39CE2" w14:textId="77777777" w:rsidR="00846ECE" w:rsidRDefault="00846ECE" w:rsidP="004E00F1">
      <w:pPr>
        <w:ind w:left="270"/>
        <w:jc w:val="both"/>
        <w:pPrChange w:id="773" w:author="Jordan Willis" w:date="2014-02-08T18:41:00Z">
          <w:pPr/>
        </w:pPrChange>
      </w:pPr>
    </w:p>
    <w:p w14:paraId="16664692" w14:textId="77777777" w:rsidR="00846ECE" w:rsidRDefault="00846ECE" w:rsidP="004E00F1">
      <w:pPr>
        <w:ind w:left="270"/>
        <w:jc w:val="both"/>
        <w:pPrChange w:id="774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b/>
          <w:u w:val="single"/>
          <w:rPrChange w:id="775" w:author="Jordan Willis" w:date="2014-02-08T18:53:00Z">
            <w:rPr>
              <w:b/>
              <w:u w:val="single"/>
            </w:rPr>
          </w:rPrChange>
        </w:rPr>
        <w:t>Willis JR</w:t>
      </w:r>
      <w:r>
        <w:t>, Briney BS, Finn J, Meiler J, Crowe JE</w:t>
      </w:r>
      <w:ins w:id="776" w:author="James Crowe" w:date="2013-08-28T01:18:00Z">
        <w:r w:rsidR="00C45DDC">
          <w:t xml:space="preserve"> Jr</w:t>
        </w:r>
      </w:ins>
      <w:r>
        <w:t xml:space="preserve"> (2012) Potential Paradigm Shifts in HIV Vaccine Design Using Ultra High-Throughput Sequencing and Antibody Modeling. Chemical and Physical Biology Retreat</w:t>
      </w:r>
    </w:p>
    <w:p w14:paraId="6CAE18EA" w14:textId="77777777" w:rsidR="00846ECE" w:rsidRPr="006D431B" w:rsidRDefault="00846ECE" w:rsidP="004E00F1">
      <w:pPr>
        <w:ind w:left="270"/>
        <w:jc w:val="both"/>
        <w:pPrChange w:id="777" w:author="Jordan Willis" w:date="2014-02-08T18:41:00Z">
          <w:pPr>
            <w:pStyle w:val="ListParagraph"/>
            <w:ind w:left="1080"/>
          </w:pPr>
        </w:pPrChange>
      </w:pPr>
    </w:p>
    <w:p w14:paraId="6DFECCF4" w14:textId="77777777" w:rsidR="00846ECE" w:rsidRPr="004E00F1" w:rsidRDefault="00846ECE" w:rsidP="004E00F1">
      <w:pPr>
        <w:ind w:left="270"/>
        <w:jc w:val="both"/>
        <w:rPr>
          <w:rPrChange w:id="778" w:author="Jordan Willis" w:date="2014-02-08T18:41:00Z">
            <w:rPr/>
          </w:rPrChange>
        </w:rPr>
        <w:pPrChange w:id="779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u w:val="single"/>
          <w:rPrChange w:id="780" w:author="Jordan Willis" w:date="2014-02-08T18:53:00Z">
            <w:rPr>
              <w:u w:val="single"/>
            </w:rPr>
          </w:rPrChange>
        </w:rPr>
        <w:t>Briney BS</w:t>
      </w:r>
      <w:r w:rsidRPr="004E00F1">
        <w:rPr>
          <w:rPrChange w:id="781" w:author="Jordan Willis" w:date="2014-02-08T18:41:00Z">
            <w:rPr/>
          </w:rPrChange>
        </w:rPr>
        <w:t xml:space="preserve">, </w:t>
      </w:r>
      <w:r w:rsidRPr="001B6F03">
        <w:rPr>
          <w:b/>
          <w:rPrChange w:id="782" w:author="Jordan Willis" w:date="2014-02-08T18:52:00Z">
            <w:rPr>
              <w:b/>
            </w:rPr>
          </w:rPrChange>
        </w:rPr>
        <w:t>Willis JR,</w:t>
      </w:r>
      <w:r w:rsidRPr="004E00F1">
        <w:rPr>
          <w:rPrChange w:id="783" w:author="Jordan Willis" w:date="2014-02-08T18:41:00Z">
            <w:rPr>
              <w:b/>
            </w:rPr>
          </w:rPrChange>
        </w:rPr>
        <w:t xml:space="preserve"> Crowe JE</w:t>
      </w:r>
      <w:ins w:id="784" w:author="James Crowe" w:date="2013-08-28T01:18:00Z">
        <w:r w:rsidR="00C45DDC" w:rsidRPr="004E00F1">
          <w:rPr>
            <w:rPrChange w:id="785" w:author="Jordan Willis" w:date="2014-02-08T18:41:00Z">
              <w:rPr/>
            </w:rPrChange>
          </w:rPr>
          <w:t xml:space="preserve"> Jr</w:t>
        </w:r>
      </w:ins>
      <w:r w:rsidRPr="004E00F1">
        <w:rPr>
          <w:rPrChange w:id="786" w:author="Jordan Willis" w:date="2014-02-08T18:41:00Z">
            <w:rPr/>
          </w:rPrChange>
        </w:rPr>
        <w:t xml:space="preserve"> (2012) Somatic hypermutation-associated insertions </w:t>
      </w:r>
      <w:r w:rsidRPr="004E00F1">
        <w:rPr>
          <w:rPrChange w:id="787" w:author="Jordan Willis" w:date="2014-02-08T18:41:00Z">
            <w:rPr>
              <w:snapToGrid/>
            </w:rPr>
          </w:rPrChange>
        </w:rPr>
        <w:lastRenderedPageBreak/>
        <w:t>and deletions reveal regions of antibody structural plasticity. Keystone Symposium on HIV Vaccines</w:t>
      </w:r>
    </w:p>
    <w:p w14:paraId="6309A7E5" w14:textId="77777777" w:rsidR="00846ECE" w:rsidRPr="004E00F1" w:rsidRDefault="00846ECE" w:rsidP="004E00F1">
      <w:pPr>
        <w:ind w:left="270"/>
        <w:jc w:val="both"/>
        <w:rPr>
          <w:rPrChange w:id="788" w:author="Jordan Willis" w:date="2014-02-08T18:41:00Z">
            <w:rPr>
              <w:rFonts w:cs="Arial"/>
              <w:szCs w:val="24"/>
            </w:rPr>
          </w:rPrChange>
        </w:rPr>
        <w:pPrChange w:id="789" w:author="Jordan Willis" w:date="2014-02-08T18:41:00Z">
          <w:pPr>
            <w:pStyle w:val="ListParagraph"/>
            <w:ind w:left="1080"/>
          </w:pPr>
        </w:pPrChange>
      </w:pPr>
    </w:p>
    <w:p w14:paraId="047AF4C1" w14:textId="77777777" w:rsidR="00846ECE" w:rsidRPr="006D431B" w:rsidRDefault="00846ECE" w:rsidP="004E00F1">
      <w:pPr>
        <w:ind w:left="270"/>
        <w:jc w:val="both"/>
        <w:pPrChange w:id="790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u w:val="single"/>
          <w:rPrChange w:id="791" w:author="Jordan Willis" w:date="2014-02-08T18:53:00Z">
            <w:rPr>
              <w:u w:val="single"/>
            </w:rPr>
          </w:rPrChange>
        </w:rPr>
        <w:t>Finn JA</w:t>
      </w:r>
      <w:r>
        <w:t xml:space="preserve">, </w:t>
      </w:r>
      <w:r w:rsidRPr="001B6F03">
        <w:rPr>
          <w:b/>
          <w:rPrChange w:id="792" w:author="Jordan Willis" w:date="2014-02-08T18:52:00Z">
            <w:rPr>
              <w:b/>
            </w:rPr>
          </w:rPrChange>
        </w:rPr>
        <w:t>Willis JR</w:t>
      </w:r>
      <w:r>
        <w:t>, Briney</w:t>
      </w:r>
      <w:del w:id="793" w:author="Jordan Willis" w:date="2014-02-08T19:06:00Z">
        <w:r w:rsidDel="006A7258">
          <w:delText>,</w:delText>
        </w:r>
      </w:del>
      <w:r>
        <w:t xml:space="preserve"> </w:t>
      </w:r>
      <w:ins w:id="794" w:author="James Crowe" w:date="2013-08-28T01:18:00Z">
        <w:r w:rsidR="00C45DDC">
          <w:t>BS</w:t>
        </w:r>
      </w:ins>
      <w:r>
        <w:t>, Crowe</w:t>
      </w:r>
      <w:del w:id="795" w:author="Jordan Willis" w:date="2014-02-08T19:06:00Z">
        <w:r w:rsidDel="006A7258">
          <w:delText>,</w:delText>
        </w:r>
      </w:del>
      <w:r>
        <w:t xml:space="preserve"> JE</w:t>
      </w:r>
      <w:ins w:id="796" w:author="James Crowe" w:date="2013-08-28T01:18:00Z">
        <w:r w:rsidR="00C45DDC">
          <w:t xml:space="preserve"> Jr</w:t>
        </w:r>
      </w:ins>
      <w:r>
        <w:t xml:space="preserve">, Meiler J (2012) Structural Prediction of Long Complementarity Determining Region 3 Loops. RosettaCon </w:t>
      </w:r>
    </w:p>
    <w:p w14:paraId="7C0C4D8D" w14:textId="77777777" w:rsidR="00846ECE" w:rsidRPr="004E00F1" w:rsidRDefault="00846ECE" w:rsidP="004E00F1">
      <w:pPr>
        <w:ind w:left="270"/>
        <w:jc w:val="both"/>
        <w:rPr>
          <w:rPrChange w:id="797" w:author="Jordan Willis" w:date="2014-02-08T18:41:00Z">
            <w:rPr>
              <w:rFonts w:cs="Arial"/>
              <w:snapToGrid/>
              <w:color w:val="313131"/>
              <w:szCs w:val="24"/>
            </w:rPr>
          </w:rPrChange>
        </w:rPr>
        <w:pPrChange w:id="798" w:author="Jordan Willis" w:date="2014-02-08T18:41:00Z">
          <w:pPr/>
        </w:pPrChange>
      </w:pPr>
    </w:p>
    <w:p w14:paraId="7F081853" w14:textId="77777777" w:rsidR="002E67BA" w:rsidRPr="004E00F1" w:rsidRDefault="002E67BA" w:rsidP="004E00F1">
      <w:pPr>
        <w:ind w:left="270"/>
        <w:jc w:val="both"/>
        <w:rPr>
          <w:ins w:id="799" w:author="Natalie Thornburg" w:date="2013-08-28T09:44:00Z"/>
          <w:rPrChange w:id="800" w:author="Jordan Willis" w:date="2014-02-08T18:41:00Z">
            <w:rPr>
              <w:ins w:id="801" w:author="Natalie Thornburg" w:date="2013-08-28T09:44:00Z"/>
              <w:snapToGrid/>
              <w:color w:val="313131"/>
              <w:szCs w:val="24"/>
            </w:rPr>
          </w:rPrChange>
        </w:rPr>
        <w:pPrChange w:id="802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b/>
          <w:u w:val="single"/>
          <w:rPrChange w:id="803" w:author="Jordan Willis" w:date="2014-02-08T18:53:00Z">
            <w:rPr>
              <w:b/>
              <w:u w:val="single"/>
            </w:rPr>
          </w:rPrChange>
        </w:rPr>
        <w:t>Willis JR</w:t>
      </w:r>
      <w:r w:rsidRPr="004E00F1">
        <w:rPr>
          <w:rPrChange w:id="804" w:author="Jordan Willis" w:date="2014-02-08T18:41:00Z">
            <w:rPr/>
          </w:rPrChange>
        </w:rPr>
        <w:t>, Briney BS, Meiler J, Crowe JE (2012) Structure Analysis of Healthy Donor Repertoire Confers Sequences that Match Long Complementary Determining Regions of Broadly Neutralizing Antibodies. Keystone Symposium on HIV Vaccines</w:t>
      </w:r>
    </w:p>
    <w:p w14:paraId="749A1CF6" w14:textId="77777777" w:rsidR="002E67BA" w:rsidRPr="004E00F1" w:rsidRDefault="002E67BA" w:rsidP="004E00F1">
      <w:pPr>
        <w:ind w:left="270"/>
        <w:jc w:val="both"/>
        <w:rPr>
          <w:ins w:id="805" w:author="Natalie Thornburg" w:date="2013-08-28T09:44:00Z"/>
          <w:rPrChange w:id="806" w:author="Jordan Willis" w:date="2014-02-08T18:41:00Z">
            <w:rPr>
              <w:ins w:id="807" w:author="Natalie Thornburg" w:date="2013-08-28T09:44:00Z"/>
              <w:rFonts w:cs="Arial"/>
              <w:szCs w:val="24"/>
              <w:u w:val="single"/>
            </w:rPr>
          </w:rPrChange>
        </w:rPr>
        <w:pPrChange w:id="808" w:author="Jordan Willis" w:date="2014-02-08T18:41:00Z">
          <w:pPr/>
        </w:pPrChange>
      </w:pPr>
    </w:p>
    <w:p w14:paraId="57561076" w14:textId="77777777" w:rsidR="006D431B" w:rsidRPr="004E00F1" w:rsidRDefault="006D431B" w:rsidP="004E00F1">
      <w:pPr>
        <w:ind w:left="270"/>
        <w:jc w:val="both"/>
        <w:rPr>
          <w:rPrChange w:id="809" w:author="Jordan Willis" w:date="2014-02-08T18:41:00Z">
            <w:rPr>
              <w:snapToGrid/>
            </w:rPr>
          </w:rPrChange>
        </w:rPr>
        <w:pPrChange w:id="810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u w:val="single"/>
          <w:rPrChange w:id="811" w:author="Jordan Willis" w:date="2014-02-08T18:52:00Z">
            <w:rPr>
              <w:u w:val="single"/>
            </w:rPr>
          </w:rPrChange>
        </w:rPr>
        <w:t>Briney BS</w:t>
      </w:r>
      <w:r w:rsidRPr="004E00F1">
        <w:rPr>
          <w:rPrChange w:id="812" w:author="Jordan Willis" w:date="2014-02-08T18:41:00Z">
            <w:rPr/>
          </w:rPrChange>
        </w:rPr>
        <w:t xml:space="preserve">, </w:t>
      </w:r>
      <w:r w:rsidRPr="001B6F03">
        <w:rPr>
          <w:b/>
          <w:rPrChange w:id="813" w:author="Jordan Willis" w:date="2014-02-08T18:52:00Z">
            <w:rPr>
              <w:b/>
            </w:rPr>
          </w:rPrChange>
        </w:rPr>
        <w:t>Willis JR</w:t>
      </w:r>
      <w:r w:rsidRPr="004E00F1">
        <w:rPr>
          <w:rPrChange w:id="814" w:author="Jordan Willis" w:date="2014-02-08T18:41:00Z">
            <w:rPr/>
          </w:rPrChange>
        </w:rPr>
        <w:t>, Crowe JE</w:t>
      </w:r>
      <w:ins w:id="815" w:author="James Crowe" w:date="2013-08-28T01:18:00Z">
        <w:r w:rsidR="00C45DDC" w:rsidRPr="004E00F1">
          <w:rPr>
            <w:rPrChange w:id="816" w:author="Jordan Willis" w:date="2014-02-08T18:41:00Z">
              <w:rPr/>
            </w:rPrChange>
          </w:rPr>
          <w:t xml:space="preserve"> Jr</w:t>
        </w:r>
      </w:ins>
      <w:r w:rsidRPr="004E00F1">
        <w:rPr>
          <w:rPrChange w:id="817" w:author="Jordan Willis" w:date="2014-02-08T18:41:00Z">
            <w:rPr/>
          </w:rPrChange>
        </w:rPr>
        <w:t xml:space="preserve"> (2011) Genetic and Functional Analysis of the Human Anti-HIV Antibody </w:t>
      </w:r>
      <w:r w:rsidR="00846ECE" w:rsidRPr="004E00F1">
        <w:rPr>
          <w:rPrChange w:id="818" w:author="Jordan Willis" w:date="2014-02-08T18:41:00Z">
            <w:rPr>
              <w:snapToGrid/>
            </w:rPr>
          </w:rPrChange>
        </w:rPr>
        <w:t>Repertoire</w:t>
      </w:r>
      <w:r w:rsidRPr="004E00F1">
        <w:rPr>
          <w:rPrChange w:id="819" w:author="Jordan Willis" w:date="2014-02-08T18:41:00Z">
            <w:rPr>
              <w:snapToGrid/>
            </w:rPr>
          </w:rPrChange>
        </w:rPr>
        <w:t>. Keystone Symposium on HIV Vaccines</w:t>
      </w:r>
    </w:p>
    <w:p w14:paraId="1BC26BE4" w14:textId="77777777" w:rsidR="00A11172" w:rsidRPr="004E00F1" w:rsidRDefault="00A11172" w:rsidP="004E00F1">
      <w:pPr>
        <w:ind w:left="270"/>
        <w:jc w:val="both"/>
        <w:rPr>
          <w:rPrChange w:id="820" w:author="Jordan Willis" w:date="2014-02-08T18:41:00Z">
            <w:rPr>
              <w:rFonts w:cs="Arial"/>
              <w:snapToGrid/>
              <w:color w:val="313131"/>
              <w:szCs w:val="24"/>
            </w:rPr>
          </w:rPrChange>
        </w:rPr>
        <w:pPrChange w:id="821" w:author="Jordan Willis" w:date="2014-02-08T18:41:00Z">
          <w:pPr>
            <w:pStyle w:val="ListParagraph"/>
            <w:ind w:left="1080"/>
          </w:pPr>
        </w:pPrChange>
      </w:pPr>
    </w:p>
    <w:p w14:paraId="0CB1C852" w14:textId="798E61C8" w:rsidR="002E67BA" w:rsidRPr="00832703" w:rsidRDefault="002E67BA" w:rsidP="004E00F1">
      <w:pPr>
        <w:ind w:left="270"/>
        <w:jc w:val="both"/>
        <w:rPr>
          <w:ins w:id="822" w:author="Natalie Thornburg" w:date="2013-08-28T09:45:00Z"/>
        </w:rPr>
        <w:pPrChange w:id="823" w:author="Jordan Willis" w:date="2014-02-08T18:41:00Z">
          <w:pPr>
            <w:pStyle w:val="ListParagraph"/>
            <w:numPr>
              <w:numId w:val="19"/>
            </w:numPr>
            <w:ind w:left="810" w:hanging="360"/>
            <w:jc w:val="both"/>
          </w:pPr>
        </w:pPrChange>
      </w:pPr>
      <w:r w:rsidRPr="001B6F03">
        <w:rPr>
          <w:b/>
          <w:u w:val="single"/>
          <w:rPrChange w:id="824" w:author="Jordan Willis" w:date="2014-02-08T18:52:00Z">
            <w:rPr>
              <w:b/>
              <w:u w:val="single"/>
            </w:rPr>
          </w:rPrChange>
        </w:rPr>
        <w:t>Willis JR</w:t>
      </w:r>
      <w:r>
        <w:t xml:space="preserve">, Crowe JE, Meiler J (2011) Multi-State Design of Antibody-Antigen Interactions Confers Conformational Flexibility. </w:t>
      </w:r>
      <w:del w:id="825" w:author="Jordan Willis" w:date="2014-02-08T18:34:00Z">
        <w:r w:rsidDel="00680C96">
          <w:delText>RosettaCon</w:delText>
        </w:r>
      </w:del>
    </w:p>
    <w:p w14:paraId="1B5EB800" w14:textId="77777777" w:rsidR="002E67BA" w:rsidRPr="004E00F1" w:rsidRDefault="002E67BA" w:rsidP="004E00F1">
      <w:pPr>
        <w:ind w:left="270"/>
        <w:jc w:val="both"/>
        <w:rPr>
          <w:ins w:id="826" w:author="Natalie Thornburg" w:date="2013-08-28T09:45:00Z"/>
          <w:rPrChange w:id="827" w:author="Jordan Willis" w:date="2014-02-08T18:41:00Z">
            <w:rPr>
              <w:ins w:id="828" w:author="Natalie Thornburg" w:date="2013-08-28T09:45:00Z"/>
              <w:rFonts w:cs="Arial"/>
              <w:szCs w:val="24"/>
              <w:u w:val="single"/>
            </w:rPr>
          </w:rPrChange>
        </w:rPr>
        <w:pPrChange w:id="829" w:author="Jordan Willis" w:date="2014-02-08T18:41:00Z">
          <w:pPr/>
        </w:pPrChange>
      </w:pPr>
    </w:p>
    <w:p w14:paraId="1BC5930C" w14:textId="77777777" w:rsidR="004F5A8C" w:rsidRDefault="006D431B" w:rsidP="004E00F1">
      <w:pPr>
        <w:ind w:left="270"/>
        <w:jc w:val="both"/>
        <w:pPrChange w:id="830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u w:val="single"/>
          <w:rPrChange w:id="831" w:author="Jordan Willis" w:date="2014-02-08T18:52:00Z">
            <w:rPr>
              <w:u w:val="single"/>
            </w:rPr>
          </w:rPrChange>
        </w:rPr>
        <w:t>Briney BS</w:t>
      </w:r>
      <w:r w:rsidRPr="004E00F1">
        <w:rPr>
          <w:rPrChange w:id="832" w:author="Jordan Willis" w:date="2014-02-08T18:41:00Z">
            <w:rPr/>
          </w:rPrChange>
        </w:rPr>
        <w:t xml:space="preserve">, </w:t>
      </w:r>
      <w:r w:rsidRPr="001B6F03">
        <w:rPr>
          <w:b/>
          <w:rPrChange w:id="833" w:author="Jordan Willis" w:date="2014-02-08T18:52:00Z">
            <w:rPr>
              <w:b/>
            </w:rPr>
          </w:rPrChange>
        </w:rPr>
        <w:t>Willis JR</w:t>
      </w:r>
      <w:r w:rsidRPr="004E00F1">
        <w:rPr>
          <w:rPrChange w:id="834" w:author="Jordan Willis" w:date="2014-02-08T18:41:00Z">
            <w:rPr/>
          </w:rPrChange>
        </w:rPr>
        <w:t>, Crowe JE</w:t>
      </w:r>
      <w:ins w:id="835" w:author="James Crowe" w:date="2013-08-28T01:18:00Z">
        <w:r w:rsidR="00C45DDC" w:rsidRPr="004E00F1">
          <w:rPr>
            <w:rPrChange w:id="836" w:author="Jordan Willis" w:date="2014-02-08T18:41:00Z">
              <w:rPr/>
            </w:rPrChange>
          </w:rPr>
          <w:t xml:space="preserve"> Jr</w:t>
        </w:r>
      </w:ins>
      <w:r w:rsidRPr="004E00F1">
        <w:rPr>
          <w:rPrChange w:id="837" w:author="Jordan Willis" w:date="2014-02-08T18:41:00Z">
            <w:rPr/>
          </w:rPrChange>
        </w:rPr>
        <w:t xml:space="preserve"> (2011) Genetic origin of long HCDR3s in the circulating antibody repertoire. </w:t>
      </w:r>
      <w:r w:rsidR="00A11172">
        <w:t>BC Life Sciences - Antibody Engineering &amp; Therapeutics</w:t>
      </w:r>
    </w:p>
    <w:p w14:paraId="05A6EBEF" w14:textId="77777777" w:rsidR="004F5A8C" w:rsidRDefault="004F5A8C" w:rsidP="004E00F1">
      <w:pPr>
        <w:ind w:left="270"/>
        <w:jc w:val="both"/>
        <w:pPrChange w:id="838" w:author="Jordan Willis" w:date="2014-02-08T18:41:00Z">
          <w:pPr/>
        </w:pPrChange>
      </w:pPr>
    </w:p>
    <w:p w14:paraId="6FB5E89E" w14:textId="77777777" w:rsidR="00A11172" w:rsidRDefault="004F5A8C" w:rsidP="004E00F1">
      <w:pPr>
        <w:ind w:left="270"/>
        <w:jc w:val="both"/>
        <w:pPrChange w:id="839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b/>
          <w:u w:val="single"/>
          <w:rPrChange w:id="840" w:author="Jordan Willis" w:date="2014-02-08T18:52:00Z">
            <w:rPr>
              <w:b/>
              <w:u w:val="single"/>
            </w:rPr>
          </w:rPrChange>
        </w:rPr>
        <w:t>Willis JR</w:t>
      </w:r>
      <w:r>
        <w:t>, Crowe JE</w:t>
      </w:r>
      <w:ins w:id="841" w:author="James Crowe" w:date="2013-08-28T01:19:00Z">
        <w:r w:rsidR="00C45DDC">
          <w:t xml:space="preserve"> Jr</w:t>
        </w:r>
      </w:ins>
      <w:r>
        <w:t>, Meiler J (2011) Structural Basis for Development of Broadly Neutralizing Antibodie3s to HIV Using Computational Predictions</w:t>
      </w:r>
      <w:r w:rsidR="00A11172">
        <w:t>. . Chemical and Physical Biology Retreat.</w:t>
      </w:r>
    </w:p>
    <w:p w14:paraId="30A9E977" w14:textId="77777777" w:rsidR="00A11172" w:rsidRDefault="00A11172" w:rsidP="004E00F1">
      <w:pPr>
        <w:ind w:left="270"/>
        <w:jc w:val="both"/>
        <w:pPrChange w:id="842" w:author="Jordan Willis" w:date="2014-02-08T18:41:00Z">
          <w:pPr/>
        </w:pPrChange>
      </w:pPr>
    </w:p>
    <w:p w14:paraId="016E3BA6" w14:textId="77777777" w:rsidR="00A11172" w:rsidRDefault="00A11172" w:rsidP="004E00F1">
      <w:pPr>
        <w:ind w:left="270"/>
        <w:jc w:val="both"/>
        <w:pPrChange w:id="843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b/>
          <w:u w:val="single"/>
          <w:rPrChange w:id="844" w:author="Jordan Willis" w:date="2014-02-08T18:52:00Z">
            <w:rPr>
              <w:b/>
              <w:u w:val="single"/>
            </w:rPr>
          </w:rPrChange>
        </w:rPr>
        <w:t>Willis JR</w:t>
      </w:r>
      <w:r>
        <w:t>, Briney BS, Crowe JE</w:t>
      </w:r>
      <w:ins w:id="845" w:author="James Crowe" w:date="2013-08-28T01:19:00Z">
        <w:r w:rsidR="00C45DDC">
          <w:t xml:space="preserve"> Jr</w:t>
        </w:r>
      </w:ins>
      <w:r>
        <w:t xml:space="preserve">, Meiler J (2011) Antibody </w:t>
      </w:r>
      <w:ins w:id="846" w:author="James Crowe" w:date="2013-08-28T01:19:00Z">
        <w:r w:rsidR="00C45DDC">
          <w:t>D</w:t>
        </w:r>
      </w:ins>
      <w:r>
        <w:t>esign Infers Optimal Sequences for Binding Breadth and Affinity Maturation. IBC Life Sciences - Antibody Engineering &amp; Therapeutics</w:t>
      </w:r>
    </w:p>
    <w:p w14:paraId="7CF2F25E" w14:textId="77777777" w:rsidR="00E17522" w:rsidRDefault="00E17522" w:rsidP="004E00F1">
      <w:pPr>
        <w:ind w:left="270"/>
        <w:jc w:val="both"/>
        <w:pPrChange w:id="847" w:author="Jordan Willis" w:date="2014-02-08T18:41:00Z">
          <w:pPr/>
        </w:pPrChange>
      </w:pPr>
    </w:p>
    <w:p w14:paraId="0F4900A8" w14:textId="77777777" w:rsidR="00A11172" w:rsidRDefault="00A11172" w:rsidP="004E00F1">
      <w:pPr>
        <w:ind w:left="270"/>
        <w:jc w:val="both"/>
        <w:pPrChange w:id="848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r w:rsidRPr="001B6F03">
        <w:rPr>
          <w:b/>
          <w:u w:val="single"/>
          <w:rPrChange w:id="849" w:author="Jordan Willis" w:date="2014-02-08T18:52:00Z">
            <w:rPr>
              <w:b/>
              <w:u w:val="single"/>
            </w:rPr>
          </w:rPrChange>
        </w:rPr>
        <w:t>Willis JR</w:t>
      </w:r>
      <w:r>
        <w:t>, Crowe JE, Meiler J (2010) Constrained Design of Broadly Neutralizing HIV Antibody-Antigen Interactions. RosettaCon</w:t>
      </w:r>
    </w:p>
    <w:p w14:paraId="7EAAD976" w14:textId="77777777" w:rsidR="00E17522" w:rsidRDefault="00E17522" w:rsidP="004E00F1">
      <w:pPr>
        <w:ind w:left="270"/>
        <w:jc w:val="both"/>
        <w:pPrChange w:id="850" w:author="Jordan Willis" w:date="2014-02-08T18:41:00Z">
          <w:pPr>
            <w:pStyle w:val="ListParagraph"/>
            <w:ind w:left="1080"/>
          </w:pPr>
        </w:pPrChange>
      </w:pPr>
    </w:p>
    <w:p w14:paraId="7B65790D" w14:textId="77777777" w:rsidR="00A11172" w:rsidRDefault="00DA4105" w:rsidP="004E00F1">
      <w:pPr>
        <w:ind w:left="270"/>
        <w:jc w:val="both"/>
        <w:rPr>
          <w:ins w:id="851" w:author="Jordan Willis" w:date="2014-02-08T18:24:00Z"/>
        </w:rPr>
        <w:pPrChange w:id="852" w:author="Jordan Willis" w:date="2014-02-08T18:41:00Z">
          <w:pPr>
            <w:pStyle w:val="ListParagraph"/>
            <w:numPr>
              <w:numId w:val="19"/>
            </w:numPr>
            <w:ind w:left="810" w:hanging="360"/>
          </w:pPr>
        </w:pPrChange>
      </w:pPr>
      <w:del w:id="853" w:author="Jordan Willis" w:date="2014-02-08T18:52:00Z">
        <w:r w:rsidRPr="001B6F03" w:rsidDel="001B6F03">
          <w:rPr>
            <w:b/>
            <w:u w:val="single"/>
            <w:rPrChange w:id="854" w:author="Jordan Willis" w:date="2014-02-08T18:52:00Z">
              <w:rPr>
                <w:u w:val="single"/>
              </w:rPr>
            </w:rPrChange>
          </w:rPr>
          <w:delText xml:space="preserve"> </w:delText>
        </w:r>
      </w:del>
      <w:r w:rsidRPr="001B6F03">
        <w:rPr>
          <w:b/>
          <w:u w:val="single"/>
          <w:rPrChange w:id="855" w:author="Jordan Willis" w:date="2014-02-08T18:52:00Z">
            <w:rPr>
              <w:b/>
              <w:u w:val="single"/>
            </w:rPr>
          </w:rPrChange>
        </w:rPr>
        <w:t>Willis JR</w:t>
      </w:r>
      <w:r>
        <w:t>, Meiler J, Crowe JE (2009) HIV gp</w:t>
      </w:r>
      <w:del w:id="856" w:author="Jordan Willis" w:date="2014-02-08T18:36:00Z">
        <w:r w:rsidDel="0049479B">
          <w:delText>-</w:delText>
        </w:r>
      </w:del>
      <w:r>
        <w:t>160 Targeted Broadly Neutralizing Antibodies - Modeling and Design. RosettaCon</w:t>
      </w:r>
    </w:p>
    <w:p w14:paraId="7EE1EB38" w14:textId="77777777" w:rsidR="00F27A99" w:rsidRDefault="00F27A99" w:rsidP="00F27A99">
      <w:pPr>
        <w:ind w:left="720"/>
        <w:pPrChange w:id="857" w:author="Jordan Willis" w:date="2014-02-08T18:24:00Z">
          <w:pPr>
            <w:pStyle w:val="ListParagraph"/>
            <w:numPr>
              <w:numId w:val="19"/>
            </w:numPr>
            <w:ind w:left="810" w:hanging="360"/>
          </w:pPr>
        </w:pPrChange>
      </w:pPr>
    </w:p>
    <w:p w14:paraId="3C09BB28" w14:textId="77777777" w:rsidR="00456D48" w:rsidRDefault="00456D48" w:rsidP="00846ECE">
      <w:pPr>
        <w:ind w:left="720"/>
        <w:rPr>
          <w:rFonts w:cs="Arial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4DD65" wp14:editId="5AD82C5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556248" cy="0"/>
                <wp:effectExtent l="0" t="0" r="22860" b="25400"/>
                <wp:wrapNone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516.2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"/>
            </w:pict>
          </mc:Fallback>
        </mc:AlternateContent>
      </w:r>
    </w:p>
    <w:p w14:paraId="53843BDE" w14:textId="77777777" w:rsidR="003029FB" w:rsidRPr="003029FB" w:rsidRDefault="003029FB" w:rsidP="00BF4FBC">
      <w:pPr>
        <w:pStyle w:val="Heading2"/>
        <w:rPr>
          <w:ins w:id="858" w:author="Jordan Willis" w:date="2014-02-08T18:31:00Z"/>
          <w:rFonts w:cs="Arial"/>
          <w:sz w:val="4"/>
          <w:szCs w:val="4"/>
          <w:rPrChange w:id="859" w:author="Jordan Willis" w:date="2014-02-08T18:31:00Z">
            <w:rPr>
              <w:ins w:id="860" w:author="Jordan Willis" w:date="2014-02-08T18:31:00Z"/>
              <w:rFonts w:cs="Arial"/>
              <w:sz w:val="24"/>
              <w:szCs w:val="22"/>
            </w:rPr>
          </w:rPrChange>
        </w:rPr>
      </w:pPr>
    </w:p>
    <w:p w14:paraId="5C5DB217" w14:textId="77777777" w:rsidR="00D07AE1" w:rsidRDefault="00BD709D" w:rsidP="00BF4FBC">
      <w:pPr>
        <w:pStyle w:val="Heading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MEMBERSHIPS</w:t>
      </w:r>
    </w:p>
    <w:p w14:paraId="1185FDEA" w14:textId="77777777" w:rsidR="00846ECE" w:rsidRPr="00846ECE" w:rsidRDefault="00846ECE" w:rsidP="00F361C3">
      <w:pPr>
        <w:jc w:val="both"/>
      </w:pPr>
    </w:p>
    <w:p w14:paraId="5C6AC084" w14:textId="369A7611" w:rsidR="00D07AE1" w:rsidRPr="004E00F1" w:rsidRDefault="00233CBE" w:rsidP="004E00F1">
      <w:pPr>
        <w:ind w:left="270"/>
        <w:jc w:val="both"/>
        <w:rPr>
          <w:rPrChange w:id="861" w:author="Jordan Willis" w:date="2014-02-08T18:41:00Z">
            <w:rPr>
              <w:szCs w:val="22"/>
            </w:rPr>
          </w:rPrChange>
        </w:rPr>
        <w:pPrChange w:id="862" w:author="Jordan Willis" w:date="2014-02-08T18:41:00Z">
          <w:pPr>
            <w:ind w:left="720"/>
            <w:jc w:val="both"/>
          </w:pPr>
        </w:pPrChange>
      </w:pPr>
      <w:r w:rsidRPr="004E00F1">
        <w:rPr>
          <w:rPrChange w:id="863" w:author="Jordan Willis" w:date="2014-02-08T18:41:00Z">
            <w:rPr>
              <w:szCs w:val="22"/>
            </w:rPr>
          </w:rPrChange>
        </w:rPr>
        <w:t>American Society of Collegiate Scholars</w:t>
      </w:r>
      <w:r w:rsidR="00B307DC" w:rsidRPr="004E00F1">
        <w:rPr>
          <w:rPrChange w:id="864" w:author="Jordan Willis" w:date="2014-02-08T18:41:00Z">
            <w:rPr>
              <w:szCs w:val="22"/>
            </w:rPr>
          </w:rPrChange>
        </w:rPr>
        <w:tab/>
      </w:r>
      <w:r w:rsidR="00B307DC" w:rsidRPr="004E00F1">
        <w:rPr>
          <w:rPrChange w:id="865" w:author="Jordan Willis" w:date="2014-02-08T18:41:00Z">
            <w:rPr>
              <w:szCs w:val="22"/>
            </w:rPr>
          </w:rPrChange>
        </w:rPr>
        <w:tab/>
      </w:r>
      <w:r w:rsidR="00B307DC" w:rsidRPr="004E00F1">
        <w:rPr>
          <w:rPrChange w:id="866" w:author="Jordan Willis" w:date="2014-02-08T18:41:00Z">
            <w:rPr>
              <w:szCs w:val="22"/>
            </w:rPr>
          </w:rPrChange>
        </w:rPr>
        <w:tab/>
      </w:r>
      <w:r w:rsidR="00B307DC" w:rsidRPr="004E00F1">
        <w:rPr>
          <w:rPrChange w:id="867" w:author="Jordan Willis" w:date="2014-02-08T18:41:00Z">
            <w:rPr>
              <w:szCs w:val="22"/>
            </w:rPr>
          </w:rPrChange>
        </w:rPr>
        <w:tab/>
      </w:r>
      <w:r w:rsidRPr="004E00F1">
        <w:rPr>
          <w:rPrChange w:id="868" w:author="Jordan Willis" w:date="2014-02-08T18:41:00Z">
            <w:rPr>
              <w:szCs w:val="22"/>
            </w:rPr>
          </w:rPrChange>
        </w:rPr>
        <w:tab/>
      </w:r>
      <w:r w:rsidRPr="004E00F1">
        <w:rPr>
          <w:rPrChange w:id="869" w:author="Jordan Willis" w:date="2014-02-08T18:41:00Z">
            <w:rPr>
              <w:szCs w:val="22"/>
            </w:rPr>
          </w:rPrChange>
        </w:rPr>
        <w:tab/>
      </w:r>
      <w:ins w:id="870" w:author="Jordan Willis" w:date="2014-02-08T18:30:00Z">
        <w:r w:rsidR="00D26833" w:rsidRPr="004E00F1">
          <w:rPr>
            <w:rPrChange w:id="871" w:author="Jordan Willis" w:date="2014-02-08T18:41:00Z">
              <w:rPr>
                <w:szCs w:val="22"/>
              </w:rPr>
            </w:rPrChange>
          </w:rPr>
          <w:t xml:space="preserve">   </w:t>
        </w:r>
      </w:ins>
      <w:r w:rsidRPr="004E00F1">
        <w:rPr>
          <w:rPrChange w:id="872" w:author="Jordan Willis" w:date="2014-02-08T18:41:00Z">
            <w:rPr>
              <w:szCs w:val="22"/>
            </w:rPr>
          </w:rPrChange>
        </w:rPr>
        <w:t>2004</w:t>
      </w:r>
      <w:r w:rsidR="00423071" w:rsidRPr="004E00F1">
        <w:rPr>
          <w:rPrChange w:id="873" w:author="Jordan Willis" w:date="2014-02-08T18:41:00Z">
            <w:rPr>
              <w:szCs w:val="22"/>
            </w:rPr>
          </w:rPrChange>
        </w:rPr>
        <w:t>–</w:t>
      </w:r>
      <w:r w:rsidRPr="004E00F1">
        <w:rPr>
          <w:rPrChange w:id="874" w:author="Jordan Willis" w:date="2014-02-08T18:41:00Z">
            <w:rPr>
              <w:szCs w:val="22"/>
            </w:rPr>
          </w:rPrChange>
        </w:rPr>
        <w:t>2008</w:t>
      </w:r>
    </w:p>
    <w:p w14:paraId="5BADBB60" w14:textId="77777777" w:rsidR="00F5436C" w:rsidRDefault="00F5436C" w:rsidP="004E00F1">
      <w:pPr>
        <w:ind w:left="270"/>
        <w:jc w:val="both"/>
        <w:rPr>
          <w:ins w:id="875" w:author="Jordan Willis" w:date="2014-02-08T19:32:00Z"/>
        </w:rPr>
        <w:pPrChange w:id="876" w:author="Jordan Willis" w:date="2014-02-08T18:41:00Z">
          <w:pPr>
            <w:ind w:left="720"/>
            <w:jc w:val="both"/>
          </w:pPr>
        </w:pPrChange>
      </w:pPr>
    </w:p>
    <w:p w14:paraId="06685EE0" w14:textId="526CDCA4" w:rsidR="009B6E99" w:rsidRPr="004E00F1" w:rsidRDefault="00233CBE" w:rsidP="004E00F1">
      <w:pPr>
        <w:ind w:left="270"/>
        <w:jc w:val="both"/>
        <w:rPr>
          <w:rPrChange w:id="877" w:author="Jordan Willis" w:date="2014-02-08T18:41:00Z">
            <w:rPr>
              <w:szCs w:val="22"/>
            </w:rPr>
          </w:rPrChange>
        </w:rPr>
        <w:pPrChange w:id="878" w:author="Jordan Willis" w:date="2014-02-08T18:41:00Z">
          <w:pPr>
            <w:ind w:left="720"/>
            <w:jc w:val="both"/>
          </w:pPr>
        </w:pPrChange>
      </w:pPr>
      <w:r w:rsidRPr="004E00F1">
        <w:rPr>
          <w:rPrChange w:id="879" w:author="Jordan Willis" w:date="2014-02-08T18:41:00Z">
            <w:rPr>
              <w:szCs w:val="22"/>
            </w:rPr>
          </w:rPrChange>
        </w:rPr>
        <w:t>American Chemical Society</w:t>
      </w:r>
      <w:r w:rsidR="00D07AE1" w:rsidRPr="004E00F1">
        <w:rPr>
          <w:rPrChange w:id="880" w:author="Jordan Willis" w:date="2014-02-08T18:41:00Z">
            <w:rPr>
              <w:szCs w:val="22"/>
            </w:rPr>
          </w:rPrChange>
        </w:rPr>
        <w:t xml:space="preserve"> </w:t>
      </w:r>
      <w:r w:rsidR="00A8471F" w:rsidRPr="004E00F1">
        <w:rPr>
          <w:rPrChange w:id="881" w:author="Jordan Willis" w:date="2014-02-08T18:41:00Z">
            <w:rPr>
              <w:szCs w:val="22"/>
            </w:rPr>
          </w:rPrChange>
        </w:rPr>
        <w:tab/>
      </w:r>
      <w:r w:rsidR="00A8471F" w:rsidRPr="004E00F1">
        <w:rPr>
          <w:rPrChange w:id="882" w:author="Jordan Willis" w:date="2014-02-08T18:41:00Z">
            <w:rPr>
              <w:szCs w:val="22"/>
            </w:rPr>
          </w:rPrChange>
        </w:rPr>
        <w:tab/>
      </w:r>
      <w:r w:rsidR="00A8471F" w:rsidRPr="004E00F1">
        <w:rPr>
          <w:rPrChange w:id="883" w:author="Jordan Willis" w:date="2014-02-08T18:41:00Z">
            <w:rPr>
              <w:szCs w:val="22"/>
            </w:rPr>
          </w:rPrChange>
        </w:rPr>
        <w:tab/>
      </w:r>
      <w:r w:rsidR="00A8471F" w:rsidRPr="004E00F1">
        <w:rPr>
          <w:rPrChange w:id="884" w:author="Jordan Willis" w:date="2014-02-08T18:41:00Z">
            <w:rPr>
              <w:szCs w:val="22"/>
            </w:rPr>
          </w:rPrChange>
        </w:rPr>
        <w:tab/>
      </w:r>
      <w:r w:rsidR="00A8471F" w:rsidRPr="004E00F1">
        <w:rPr>
          <w:rPrChange w:id="885" w:author="Jordan Willis" w:date="2014-02-08T18:41:00Z">
            <w:rPr>
              <w:szCs w:val="22"/>
            </w:rPr>
          </w:rPrChange>
        </w:rPr>
        <w:tab/>
      </w:r>
      <w:r w:rsidR="00A8471F" w:rsidRPr="004E00F1">
        <w:rPr>
          <w:rPrChange w:id="886" w:author="Jordan Willis" w:date="2014-02-08T18:41:00Z">
            <w:rPr>
              <w:szCs w:val="22"/>
            </w:rPr>
          </w:rPrChange>
        </w:rPr>
        <w:tab/>
      </w:r>
      <w:r w:rsidR="007D1BD5" w:rsidRPr="004E00F1">
        <w:rPr>
          <w:rPrChange w:id="887" w:author="Jordan Willis" w:date="2014-02-08T18:41:00Z">
            <w:rPr>
              <w:szCs w:val="22"/>
            </w:rPr>
          </w:rPrChange>
        </w:rPr>
        <w:tab/>
      </w:r>
      <w:ins w:id="888" w:author="Jordan Willis" w:date="2014-02-08T18:30:00Z">
        <w:r w:rsidR="00D26833" w:rsidRPr="004E00F1">
          <w:rPr>
            <w:rPrChange w:id="889" w:author="Jordan Willis" w:date="2014-02-08T18:41:00Z">
              <w:rPr>
                <w:szCs w:val="22"/>
              </w:rPr>
            </w:rPrChange>
          </w:rPr>
          <w:t xml:space="preserve">   </w:t>
        </w:r>
      </w:ins>
      <w:ins w:id="890" w:author="Jordan Willis" w:date="2014-02-08T18:42:00Z">
        <w:r w:rsidR="004E00F1">
          <w:tab/>
          <w:t xml:space="preserve">   </w:t>
        </w:r>
      </w:ins>
      <w:r w:rsidRPr="004E00F1">
        <w:rPr>
          <w:rPrChange w:id="891" w:author="Jordan Willis" w:date="2014-02-08T18:41:00Z">
            <w:rPr>
              <w:szCs w:val="22"/>
            </w:rPr>
          </w:rPrChange>
        </w:rPr>
        <w:t>2006-2010</w:t>
      </w:r>
      <w:r w:rsidR="009B6E99" w:rsidRPr="004E00F1">
        <w:rPr>
          <w:rPrChange w:id="892" w:author="Jordan Willis" w:date="2014-02-08T18:41:00Z">
            <w:rPr>
              <w:szCs w:val="22"/>
            </w:rPr>
          </w:rPrChange>
        </w:rPr>
        <w:t xml:space="preserve"> </w:t>
      </w:r>
    </w:p>
    <w:p w14:paraId="32FA2BF1" w14:textId="77777777" w:rsidR="00F5436C" w:rsidRDefault="00F5436C" w:rsidP="004E00F1">
      <w:pPr>
        <w:ind w:left="270"/>
        <w:jc w:val="both"/>
        <w:rPr>
          <w:ins w:id="893" w:author="Jordan Willis" w:date="2014-02-08T19:32:00Z"/>
        </w:rPr>
        <w:pPrChange w:id="894" w:author="Jordan Willis" w:date="2014-02-08T18:41:00Z">
          <w:pPr>
            <w:ind w:left="720"/>
            <w:jc w:val="both"/>
          </w:pPr>
        </w:pPrChange>
      </w:pPr>
    </w:p>
    <w:p w14:paraId="6D0C5F76" w14:textId="355965DB" w:rsidR="000F17EB" w:rsidRPr="004E00F1" w:rsidRDefault="000F17EB" w:rsidP="004E00F1">
      <w:pPr>
        <w:ind w:left="270"/>
        <w:jc w:val="both"/>
        <w:rPr>
          <w:rPrChange w:id="895" w:author="Jordan Willis" w:date="2014-02-08T18:41:00Z">
            <w:rPr>
              <w:szCs w:val="22"/>
            </w:rPr>
          </w:rPrChange>
        </w:rPr>
        <w:pPrChange w:id="896" w:author="Jordan Willis" w:date="2014-02-08T18:41:00Z">
          <w:pPr>
            <w:ind w:left="720"/>
            <w:jc w:val="both"/>
          </w:pPr>
        </w:pPrChange>
      </w:pPr>
      <w:bookmarkStart w:id="897" w:name="_GoBack"/>
      <w:bookmarkEnd w:id="897"/>
      <w:r w:rsidRPr="004E00F1">
        <w:rPr>
          <w:rPrChange w:id="898" w:author="Jordan Willis" w:date="2014-02-08T18:41:00Z">
            <w:rPr>
              <w:szCs w:val="22"/>
            </w:rPr>
          </w:rPrChange>
        </w:rPr>
        <w:t xml:space="preserve">Tri-Beta biology </w:t>
      </w:r>
      <w:r w:rsidR="00846ECE" w:rsidRPr="004E00F1">
        <w:rPr>
          <w:rPrChange w:id="899" w:author="Jordan Willis" w:date="2014-02-08T18:41:00Z">
            <w:rPr>
              <w:szCs w:val="22"/>
            </w:rPr>
          </w:rPrChange>
        </w:rPr>
        <w:t xml:space="preserve">honor society </w:t>
      </w:r>
      <w:r w:rsidR="00846ECE" w:rsidRPr="004E00F1">
        <w:rPr>
          <w:rPrChange w:id="900" w:author="Jordan Willis" w:date="2014-02-08T18:41:00Z">
            <w:rPr>
              <w:szCs w:val="22"/>
            </w:rPr>
          </w:rPrChange>
        </w:rPr>
        <w:tab/>
      </w:r>
      <w:r w:rsidR="00846ECE" w:rsidRPr="004E00F1">
        <w:rPr>
          <w:rPrChange w:id="901" w:author="Jordan Willis" w:date="2014-02-08T18:41:00Z">
            <w:rPr>
              <w:szCs w:val="22"/>
            </w:rPr>
          </w:rPrChange>
        </w:rPr>
        <w:tab/>
      </w:r>
      <w:r w:rsidR="00846ECE" w:rsidRPr="004E00F1">
        <w:rPr>
          <w:rPrChange w:id="902" w:author="Jordan Willis" w:date="2014-02-08T18:41:00Z">
            <w:rPr>
              <w:szCs w:val="22"/>
            </w:rPr>
          </w:rPrChange>
        </w:rPr>
        <w:tab/>
      </w:r>
      <w:r w:rsidR="00846ECE" w:rsidRPr="004E00F1">
        <w:rPr>
          <w:rPrChange w:id="903" w:author="Jordan Willis" w:date="2014-02-08T18:41:00Z">
            <w:rPr>
              <w:szCs w:val="22"/>
            </w:rPr>
          </w:rPrChange>
        </w:rPr>
        <w:tab/>
      </w:r>
      <w:r w:rsidR="00846ECE" w:rsidRPr="004E00F1">
        <w:rPr>
          <w:rPrChange w:id="904" w:author="Jordan Willis" w:date="2014-02-08T18:41:00Z">
            <w:rPr>
              <w:szCs w:val="22"/>
            </w:rPr>
          </w:rPrChange>
        </w:rPr>
        <w:tab/>
      </w:r>
      <w:r w:rsidR="00846ECE" w:rsidRPr="004E00F1">
        <w:rPr>
          <w:rPrChange w:id="905" w:author="Jordan Willis" w:date="2014-02-08T18:41:00Z">
            <w:rPr>
              <w:szCs w:val="22"/>
            </w:rPr>
          </w:rPrChange>
        </w:rPr>
        <w:tab/>
      </w:r>
      <w:r w:rsidR="00846ECE" w:rsidRPr="004E00F1">
        <w:rPr>
          <w:rPrChange w:id="906" w:author="Jordan Willis" w:date="2014-02-08T18:41:00Z">
            <w:rPr>
              <w:szCs w:val="22"/>
            </w:rPr>
          </w:rPrChange>
        </w:rPr>
        <w:tab/>
      </w:r>
      <w:ins w:id="907" w:author="Jordan Willis" w:date="2014-02-08T18:31:00Z">
        <w:r w:rsidR="00D26833" w:rsidRPr="004E00F1">
          <w:rPr>
            <w:rPrChange w:id="908" w:author="Jordan Willis" w:date="2014-02-08T18:41:00Z">
              <w:rPr>
                <w:szCs w:val="22"/>
              </w:rPr>
            </w:rPrChange>
          </w:rPr>
          <w:t xml:space="preserve">   </w:t>
        </w:r>
      </w:ins>
      <w:ins w:id="909" w:author="Jordan Willis" w:date="2014-02-08T18:42:00Z">
        <w:r w:rsidR="004E00F1">
          <w:tab/>
          <w:t xml:space="preserve">   </w:t>
        </w:r>
      </w:ins>
      <w:r w:rsidR="00846ECE" w:rsidRPr="004E00F1">
        <w:rPr>
          <w:rPrChange w:id="910" w:author="Jordan Willis" w:date="2014-02-08T18:41:00Z">
            <w:rPr>
              <w:szCs w:val="22"/>
            </w:rPr>
          </w:rPrChange>
        </w:rPr>
        <w:t>2008</w:t>
      </w:r>
    </w:p>
    <w:p w14:paraId="0EB71287" w14:textId="77777777" w:rsidR="000F17EB" w:rsidRPr="00B307DC" w:rsidRDefault="000F17EB" w:rsidP="00A8471F">
      <w:pPr>
        <w:ind w:left="720"/>
        <w:rPr>
          <w:szCs w:val="22"/>
        </w:rPr>
      </w:pPr>
    </w:p>
    <w:p w14:paraId="204E84CF" w14:textId="77777777" w:rsidR="00456D48" w:rsidRPr="005B3647" w:rsidRDefault="00491EFD" w:rsidP="005B3647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601F0" wp14:editId="3229BF4D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556248" cy="0"/>
                <wp:effectExtent l="0" t="0" r="22860" b="2540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2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516.25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"/>
            </w:pict>
          </mc:Fallback>
        </mc:AlternateContent>
      </w:r>
    </w:p>
    <w:p w14:paraId="148877E9" w14:textId="77777777" w:rsidR="004E00F1" w:rsidRPr="004E00F1" w:rsidRDefault="004E00F1" w:rsidP="00F27A99">
      <w:pPr>
        <w:widowControl/>
        <w:rPr>
          <w:ins w:id="911" w:author="Jordan Willis" w:date="2014-02-08T18:41:00Z"/>
          <w:rFonts w:cs="Arial"/>
          <w:b/>
          <w:sz w:val="4"/>
          <w:szCs w:val="4"/>
          <w:rPrChange w:id="912" w:author="Jordan Willis" w:date="2014-02-08T18:41:00Z">
            <w:rPr>
              <w:ins w:id="913" w:author="Jordan Willis" w:date="2014-02-08T18:41:00Z"/>
              <w:rFonts w:cs="Arial"/>
              <w:b/>
              <w:szCs w:val="22"/>
            </w:rPr>
          </w:rPrChange>
        </w:rPr>
        <w:pPrChange w:id="914" w:author="Jordan Willis" w:date="2014-02-08T18:25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</w:p>
    <w:p w14:paraId="7F49C2C6" w14:textId="5842C4E5" w:rsidR="00463068" w:rsidRPr="00F773A2" w:rsidDel="00F27A99" w:rsidRDefault="00463068">
      <w:pPr>
        <w:widowControl/>
        <w:rPr>
          <w:ins w:id="915" w:author="Natalie Thornburg" w:date="2013-08-28T09:49:00Z"/>
          <w:del w:id="916" w:author="Jordan Willis" w:date="2014-02-08T18:25:00Z"/>
          <w:rFonts w:cs="Arial"/>
          <w:b/>
          <w:szCs w:val="22"/>
          <w:rPrChange w:id="917" w:author="Jordan Willis" w:date="2014-02-08T18:25:00Z">
            <w:rPr>
              <w:ins w:id="918" w:author="Natalie Thornburg" w:date="2013-08-28T09:49:00Z"/>
              <w:del w:id="919" w:author="Jordan Willis" w:date="2014-02-08T18:25:00Z"/>
              <w:rFonts w:cs="Arial"/>
              <w:b/>
              <w:szCs w:val="22"/>
            </w:rPr>
          </w:rPrChange>
        </w:rPr>
      </w:pPr>
      <w:ins w:id="920" w:author="Natalie Thornburg" w:date="2013-08-28T09:49:00Z">
        <w:del w:id="921" w:author="Jordan Willis" w:date="2014-02-08T18:41:00Z">
          <w:r w:rsidDel="004E00F1">
            <w:rPr>
              <w:rFonts w:cs="Arial"/>
              <w:b/>
              <w:szCs w:val="22"/>
            </w:rPr>
            <w:br w:type="page"/>
          </w:r>
        </w:del>
      </w:ins>
    </w:p>
    <w:p w14:paraId="4BC2345E" w14:textId="77777777" w:rsidR="00456D48" w:rsidRPr="00F773A2" w:rsidRDefault="00456D48" w:rsidP="00F27A99">
      <w:pPr>
        <w:widowControl/>
        <w:rPr>
          <w:b/>
          <w:rPrChange w:id="922" w:author="Jordan Willis" w:date="2014-02-08T18:25:00Z">
            <w:rPr/>
          </w:rPrChange>
        </w:rPr>
        <w:pPrChange w:id="923" w:author="Jordan Willis" w:date="2014-02-08T18:25:00Z">
          <w:pPr>
            <w:pStyle w:val="a"/>
            <w:tabs>
              <w:tab w:val="left" w:pos="720"/>
              <w:tab w:val="left" w:pos="2160"/>
              <w:tab w:val="left" w:pos="2640"/>
              <w:tab w:val="left" w:pos="3118"/>
              <w:tab w:val="left" w:pos="3598"/>
              <w:tab w:val="left" w:pos="4077"/>
              <w:tab w:val="left" w:pos="4557"/>
              <w:tab w:val="left" w:pos="5037"/>
              <w:tab w:val="left" w:pos="5516"/>
              <w:tab w:val="left" w:pos="5996"/>
              <w:tab w:val="left" w:pos="6475"/>
              <w:tab w:val="left" w:pos="6955"/>
              <w:tab w:val="left" w:pos="7435"/>
              <w:tab w:val="left" w:pos="7914"/>
              <w:tab w:val="left" w:pos="8394"/>
              <w:tab w:val="left" w:pos="8872"/>
              <w:tab w:val="left" w:pos="9352"/>
              <w:tab w:val="left" w:pos="9832"/>
              <w:tab w:val="left" w:pos="10311"/>
              <w:tab w:val="left" w:pos="10791"/>
            </w:tabs>
            <w:ind w:left="0" w:firstLine="0"/>
            <w:jc w:val="both"/>
          </w:pPr>
        </w:pPrChange>
      </w:pPr>
      <w:r w:rsidRPr="00F773A2">
        <w:rPr>
          <w:b/>
          <w:rPrChange w:id="924" w:author="Jordan Willis" w:date="2014-02-08T18:25:00Z">
            <w:rPr/>
          </w:rPrChange>
        </w:rPr>
        <w:lastRenderedPageBreak/>
        <w:t>REFERENCES</w:t>
      </w:r>
    </w:p>
    <w:p w14:paraId="745FDF86" w14:textId="77777777" w:rsidR="00456D48" w:rsidRPr="00B307DC" w:rsidRDefault="00456D48" w:rsidP="000470C2">
      <w:pPr>
        <w:pStyle w:val="BodyText"/>
        <w:ind w:firstLine="720"/>
        <w:rPr>
          <w:rFonts w:cs="Arial"/>
          <w:b/>
          <w:bCs/>
          <w:sz w:val="24"/>
          <w:szCs w:val="22"/>
        </w:rPr>
      </w:pPr>
    </w:p>
    <w:p w14:paraId="1D0F0EAB" w14:textId="77777777" w:rsidR="00456D48" w:rsidRPr="000470C2" w:rsidRDefault="00456D48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925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926" w:author="Jordan Willis" w:date="2014-02-08T18:26:00Z">
          <w:pPr>
            <w:pStyle w:val="BodyText"/>
            <w:tabs>
              <w:tab w:val="left" w:pos="900"/>
            </w:tabs>
            <w:ind w:left="450"/>
          </w:pPr>
        </w:pPrChange>
      </w:pPr>
      <w:del w:id="927" w:author="Jordan Willis" w:date="2014-02-08T18:25:00Z">
        <w:r w:rsidRPr="000470C2" w:rsidDel="00F773A2">
          <w:rPr>
            <w:rFonts w:cs="Arial"/>
            <w:bCs/>
            <w:sz w:val="24"/>
            <w:szCs w:val="24"/>
            <w:rPrChange w:id="928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delText xml:space="preserve">1. </w:delText>
        </w:r>
      </w:del>
      <w:r w:rsidRPr="000470C2">
        <w:rPr>
          <w:rFonts w:cs="Arial"/>
          <w:bCs/>
          <w:sz w:val="24"/>
          <w:szCs w:val="24"/>
          <w:rPrChange w:id="929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James E.</w:t>
      </w:r>
      <w:ins w:id="930" w:author="James Crowe" w:date="2013-08-28T01:20:00Z">
        <w:r w:rsidR="00C45DDC" w:rsidRPr="000470C2">
          <w:rPr>
            <w:rFonts w:cs="Arial"/>
            <w:bCs/>
            <w:sz w:val="24"/>
            <w:szCs w:val="24"/>
            <w:rPrChange w:id="931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t xml:space="preserve"> </w:t>
        </w:r>
      </w:ins>
      <w:r w:rsidRPr="000470C2">
        <w:rPr>
          <w:rFonts w:cs="Arial"/>
          <w:bCs/>
          <w:sz w:val="24"/>
          <w:szCs w:val="24"/>
          <w:rPrChange w:id="932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Crowe,</w:t>
      </w:r>
      <w:ins w:id="933" w:author="James Crowe" w:date="2013-08-28T01:20:00Z">
        <w:r w:rsidR="00C45DDC" w:rsidRPr="000470C2">
          <w:rPr>
            <w:rFonts w:cs="Arial"/>
            <w:bCs/>
            <w:sz w:val="24"/>
            <w:szCs w:val="24"/>
            <w:rPrChange w:id="934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t xml:space="preserve"> Jr.</w:t>
        </w:r>
      </w:ins>
      <w:r w:rsidRPr="000470C2">
        <w:rPr>
          <w:rFonts w:cs="Arial"/>
          <w:bCs/>
          <w:sz w:val="24"/>
          <w:szCs w:val="24"/>
          <w:rPrChange w:id="935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 xml:space="preserve"> MD</w:t>
      </w:r>
    </w:p>
    <w:p w14:paraId="65B27AAE" w14:textId="77777777" w:rsidR="00C45DDC" w:rsidRPr="000470C2" w:rsidRDefault="00456D48" w:rsidP="001B6F03">
      <w:pPr>
        <w:pStyle w:val="BodyText"/>
        <w:tabs>
          <w:tab w:val="left" w:pos="630"/>
        </w:tabs>
        <w:ind w:firstLine="270"/>
        <w:rPr>
          <w:ins w:id="936" w:author="James Crowe" w:date="2013-08-28T01:20:00Z"/>
          <w:rFonts w:cs="Arial"/>
          <w:bCs/>
          <w:sz w:val="24"/>
          <w:szCs w:val="24"/>
          <w:rPrChange w:id="937" w:author="Jordan Willis" w:date="2014-02-08T18:28:00Z">
            <w:rPr>
              <w:ins w:id="938" w:author="James Crowe" w:date="2013-08-28T01:20:00Z"/>
              <w:rFonts w:cs="Arial"/>
              <w:bCs/>
              <w:sz w:val="24"/>
              <w:szCs w:val="22"/>
            </w:rPr>
          </w:rPrChange>
        </w:rPr>
        <w:pPrChange w:id="939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40" w:author="Jordan Willis" w:date="2014-02-08T18:25:00Z">
        <w:r w:rsidRPr="000470C2" w:rsidDel="00F773A2">
          <w:rPr>
            <w:rFonts w:cs="Arial"/>
            <w:bCs/>
            <w:sz w:val="24"/>
            <w:szCs w:val="24"/>
            <w:rPrChange w:id="941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delText xml:space="preserve"> </w:delText>
        </w:r>
      </w:del>
      <w:ins w:id="942" w:author="James Crowe" w:date="2013-08-28T01:20:00Z">
        <w:r w:rsidR="00C45DDC" w:rsidRPr="000470C2">
          <w:rPr>
            <w:rFonts w:cs="Arial"/>
            <w:bCs/>
            <w:sz w:val="24"/>
            <w:szCs w:val="24"/>
            <w:rPrChange w:id="943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t xml:space="preserve">Ann Scott Carell </w:t>
        </w:r>
      </w:ins>
      <w:ins w:id="944" w:author="Jordan Willis" w:date="2014-02-08T17:31:00Z">
        <w:r w:rsidR="00832703" w:rsidRPr="000470C2">
          <w:rPr>
            <w:rFonts w:cs="Arial"/>
            <w:bCs/>
            <w:sz w:val="24"/>
            <w:szCs w:val="24"/>
            <w:rPrChange w:id="945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t>Chair</w:t>
        </w:r>
      </w:ins>
    </w:p>
    <w:p w14:paraId="0B1946C5" w14:textId="77777777" w:rsidR="00456D48" w:rsidRPr="000470C2" w:rsidRDefault="00C45DDC" w:rsidP="001B6F03">
      <w:pPr>
        <w:pStyle w:val="BodyText"/>
        <w:tabs>
          <w:tab w:val="left" w:pos="630"/>
        </w:tabs>
        <w:ind w:firstLine="270"/>
        <w:rPr>
          <w:rFonts w:cs="Arial"/>
          <w:bCs/>
          <w:sz w:val="24"/>
          <w:szCs w:val="24"/>
          <w:rPrChange w:id="946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947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ins w:id="948" w:author="James Crowe" w:date="2013-08-28T01:20:00Z">
        <w:del w:id="949" w:author="Jordan Willis" w:date="2014-02-08T18:25:00Z">
          <w:r w:rsidRPr="000470C2" w:rsidDel="00F773A2">
            <w:rPr>
              <w:rFonts w:cs="Arial"/>
              <w:bCs/>
              <w:sz w:val="24"/>
              <w:szCs w:val="24"/>
              <w:rPrChange w:id="950" w:author="Jordan Willis" w:date="2014-02-08T18:28:00Z">
                <w:rPr>
                  <w:rFonts w:cs="Arial"/>
                  <w:bCs/>
                  <w:sz w:val="24"/>
                  <w:szCs w:val="22"/>
                </w:rPr>
              </w:rPrChange>
            </w:rPr>
            <w:delText xml:space="preserve"> </w:delText>
          </w:r>
        </w:del>
      </w:ins>
      <w:r w:rsidR="00456D48" w:rsidRPr="000470C2">
        <w:rPr>
          <w:rFonts w:cs="Arial"/>
          <w:bCs/>
          <w:sz w:val="24"/>
          <w:szCs w:val="24"/>
          <w:rPrChange w:id="951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Professor Pediatrics and Microbiology and Immunology</w:t>
      </w:r>
    </w:p>
    <w:p w14:paraId="63BCBA12" w14:textId="77777777" w:rsidR="00456D48" w:rsidRPr="000470C2" w:rsidRDefault="00456D48" w:rsidP="001B6F03">
      <w:pPr>
        <w:pStyle w:val="BodyText"/>
        <w:tabs>
          <w:tab w:val="left" w:pos="630"/>
        </w:tabs>
        <w:ind w:firstLine="270"/>
        <w:rPr>
          <w:rFonts w:cs="Arial"/>
          <w:sz w:val="24"/>
          <w:szCs w:val="24"/>
          <w:rPrChange w:id="952" w:author="Jordan Willis" w:date="2014-02-08T18:28:00Z">
            <w:rPr>
              <w:rFonts w:cs="Arial"/>
              <w:sz w:val="24"/>
              <w:szCs w:val="22"/>
            </w:rPr>
          </w:rPrChange>
        </w:rPr>
        <w:pPrChange w:id="953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54" w:author="Jordan Willis" w:date="2014-02-08T18:25:00Z">
        <w:r w:rsidRPr="000470C2" w:rsidDel="00F773A2">
          <w:rPr>
            <w:rFonts w:cs="Arial"/>
            <w:bCs/>
            <w:sz w:val="24"/>
            <w:szCs w:val="24"/>
            <w:rPrChange w:id="955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delText xml:space="preserve"> </w:delText>
        </w:r>
      </w:del>
      <w:r w:rsidRPr="000470C2">
        <w:rPr>
          <w:rFonts w:cs="Arial"/>
          <w:sz w:val="24"/>
          <w:szCs w:val="24"/>
          <w:rPrChange w:id="956" w:author="Jordan Willis" w:date="2014-02-08T18:28:00Z">
            <w:rPr>
              <w:rFonts w:cs="Arial"/>
              <w:sz w:val="24"/>
              <w:szCs w:val="22"/>
            </w:rPr>
          </w:rPrChange>
        </w:rPr>
        <w:t xml:space="preserve">Director, Vanderbilt Vaccine </w:t>
      </w:r>
      <w:ins w:id="957" w:author="James Crowe" w:date="2013-08-28T01:20:00Z">
        <w:r w:rsidR="00C45DDC" w:rsidRPr="000470C2">
          <w:rPr>
            <w:rFonts w:cs="Arial"/>
            <w:sz w:val="24"/>
            <w:szCs w:val="24"/>
            <w:rPrChange w:id="958" w:author="Jordan Willis" w:date="2014-02-08T18:28:00Z">
              <w:rPr>
                <w:rFonts w:cs="Arial"/>
                <w:sz w:val="24"/>
                <w:szCs w:val="22"/>
              </w:rPr>
            </w:rPrChange>
          </w:rPr>
          <w:t>Center</w:t>
        </w:r>
      </w:ins>
    </w:p>
    <w:p w14:paraId="5A3B41D1" w14:textId="77777777" w:rsidR="00456D48" w:rsidRPr="000470C2" w:rsidRDefault="00456D48" w:rsidP="001B6F03">
      <w:pPr>
        <w:pStyle w:val="BodyText"/>
        <w:tabs>
          <w:tab w:val="left" w:pos="630"/>
        </w:tabs>
        <w:ind w:firstLine="270"/>
        <w:rPr>
          <w:rFonts w:cs="Arial"/>
          <w:sz w:val="24"/>
          <w:szCs w:val="24"/>
          <w:rPrChange w:id="959" w:author="Jordan Willis" w:date="2014-02-08T18:28:00Z">
            <w:rPr>
              <w:rFonts w:cs="Arial"/>
              <w:sz w:val="24"/>
              <w:szCs w:val="22"/>
            </w:rPr>
          </w:rPrChange>
        </w:rPr>
        <w:pPrChange w:id="960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61" w:author="Jordan Willis" w:date="2014-02-08T18:25:00Z">
        <w:r w:rsidRPr="000470C2" w:rsidDel="00F773A2">
          <w:rPr>
            <w:rFonts w:cs="Arial"/>
            <w:sz w:val="24"/>
            <w:szCs w:val="24"/>
            <w:rPrChange w:id="962" w:author="Jordan Willis" w:date="2014-02-08T18:28:00Z">
              <w:rPr>
                <w:rFonts w:cs="Arial"/>
                <w:sz w:val="24"/>
                <w:szCs w:val="22"/>
              </w:rPr>
            </w:rPrChange>
          </w:rPr>
          <w:delText xml:space="preserve"> </w:delText>
        </w:r>
      </w:del>
      <w:r w:rsidRPr="000470C2">
        <w:rPr>
          <w:rFonts w:cs="Arial"/>
          <w:sz w:val="24"/>
          <w:szCs w:val="24"/>
          <w:rPrChange w:id="963" w:author="Jordan Willis" w:date="2014-02-08T18:28:00Z">
            <w:rPr>
              <w:rFonts w:cs="Arial"/>
              <w:sz w:val="24"/>
              <w:szCs w:val="22"/>
            </w:rPr>
          </w:rPrChange>
        </w:rPr>
        <w:t>Vanderbilt University Medical Center</w:t>
      </w:r>
    </w:p>
    <w:p w14:paraId="2E58E3BE" w14:textId="77777777" w:rsidR="00F773A2" w:rsidRPr="000470C2" w:rsidRDefault="00456D48" w:rsidP="001B6F03">
      <w:pPr>
        <w:pStyle w:val="BodyText"/>
        <w:tabs>
          <w:tab w:val="left" w:pos="630"/>
        </w:tabs>
        <w:ind w:firstLine="270"/>
        <w:rPr>
          <w:ins w:id="964" w:author="Jordan Willis" w:date="2014-02-08T18:26:00Z"/>
          <w:rFonts w:cs="Arial"/>
          <w:sz w:val="24"/>
          <w:szCs w:val="24"/>
          <w:rPrChange w:id="965" w:author="Jordan Willis" w:date="2014-02-08T18:28:00Z">
            <w:rPr>
              <w:ins w:id="966" w:author="Jordan Willis" w:date="2014-02-08T18:26:00Z"/>
              <w:rFonts w:cs="Arial"/>
              <w:sz w:val="24"/>
              <w:szCs w:val="22"/>
            </w:rPr>
          </w:rPrChange>
        </w:rPr>
        <w:pPrChange w:id="967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68" w:author="Jordan Willis" w:date="2014-02-08T18:25:00Z">
        <w:r w:rsidRPr="000470C2" w:rsidDel="00F773A2">
          <w:rPr>
            <w:rFonts w:cs="Arial"/>
            <w:sz w:val="24"/>
            <w:szCs w:val="24"/>
            <w:rPrChange w:id="969" w:author="Jordan Willis" w:date="2014-02-08T18:28:00Z">
              <w:rPr>
                <w:rFonts w:cs="Arial"/>
                <w:sz w:val="24"/>
                <w:szCs w:val="22"/>
              </w:rPr>
            </w:rPrChange>
          </w:rPr>
          <w:delText xml:space="preserve"> </w:delText>
        </w:r>
      </w:del>
      <w:r w:rsidRPr="000470C2">
        <w:rPr>
          <w:rFonts w:cs="Arial"/>
          <w:sz w:val="24"/>
          <w:szCs w:val="24"/>
          <w:rPrChange w:id="970" w:author="Jordan Willis" w:date="2014-02-08T18:28:00Z">
            <w:rPr>
              <w:rFonts w:cs="Arial"/>
              <w:sz w:val="24"/>
              <w:szCs w:val="22"/>
            </w:rPr>
          </w:rPrChange>
        </w:rPr>
        <w:t>2213 Garland Ave.</w:t>
      </w:r>
    </w:p>
    <w:p w14:paraId="2325AA52" w14:textId="77777777" w:rsidR="00F773A2" w:rsidRPr="000470C2" w:rsidRDefault="00456D48" w:rsidP="001B6F03">
      <w:pPr>
        <w:pStyle w:val="BodyText"/>
        <w:tabs>
          <w:tab w:val="left" w:pos="630"/>
        </w:tabs>
        <w:ind w:firstLine="270"/>
        <w:rPr>
          <w:ins w:id="971" w:author="Jordan Willis" w:date="2014-02-08T18:26:00Z"/>
          <w:rFonts w:cs="Arial"/>
          <w:sz w:val="24"/>
          <w:szCs w:val="24"/>
          <w:rPrChange w:id="972" w:author="Jordan Willis" w:date="2014-02-08T18:28:00Z">
            <w:rPr>
              <w:ins w:id="973" w:author="Jordan Willis" w:date="2014-02-08T18:26:00Z"/>
              <w:rFonts w:cs="Arial"/>
              <w:sz w:val="24"/>
              <w:szCs w:val="22"/>
            </w:rPr>
          </w:rPrChange>
        </w:rPr>
        <w:pPrChange w:id="974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75" w:author="Jordan Willis" w:date="2014-02-08T18:26:00Z">
        <w:r w:rsidRPr="000470C2" w:rsidDel="00F773A2">
          <w:rPr>
            <w:rFonts w:cs="Arial"/>
            <w:sz w:val="24"/>
            <w:szCs w:val="24"/>
            <w:rPrChange w:id="976" w:author="Jordan Willis" w:date="2014-02-08T18:28:00Z">
              <w:rPr>
                <w:rFonts w:cs="Arial"/>
                <w:sz w:val="24"/>
                <w:szCs w:val="22"/>
              </w:rPr>
            </w:rPrChange>
          </w:rPr>
          <w:br/>
        </w:r>
      </w:del>
      <w:del w:id="977" w:author="Jordan Willis" w:date="2014-02-08T18:25:00Z">
        <w:r w:rsidRPr="000470C2" w:rsidDel="00F773A2">
          <w:rPr>
            <w:rFonts w:cs="Arial"/>
            <w:sz w:val="24"/>
            <w:szCs w:val="24"/>
            <w:rPrChange w:id="978" w:author="Jordan Willis" w:date="2014-02-08T18:28:00Z">
              <w:rPr>
                <w:rFonts w:cs="Arial"/>
                <w:sz w:val="24"/>
                <w:szCs w:val="22"/>
              </w:rPr>
            </w:rPrChange>
          </w:rPr>
          <w:delText xml:space="preserve"> </w:delText>
        </w:r>
      </w:del>
      <w:r w:rsidRPr="000470C2">
        <w:rPr>
          <w:rFonts w:cs="Arial"/>
          <w:sz w:val="24"/>
          <w:szCs w:val="24"/>
          <w:rPrChange w:id="979" w:author="Jordan Willis" w:date="2014-02-08T18:28:00Z">
            <w:rPr>
              <w:rFonts w:cs="Arial"/>
              <w:sz w:val="24"/>
              <w:szCs w:val="22"/>
            </w:rPr>
          </w:rPrChange>
        </w:rPr>
        <w:t>11475 MRB IV</w:t>
      </w:r>
    </w:p>
    <w:p w14:paraId="7703CB66" w14:textId="77777777" w:rsidR="00F773A2" w:rsidRPr="000470C2" w:rsidRDefault="00456D48" w:rsidP="001B6F03">
      <w:pPr>
        <w:pStyle w:val="BodyText"/>
        <w:tabs>
          <w:tab w:val="left" w:pos="630"/>
        </w:tabs>
        <w:ind w:firstLine="270"/>
        <w:rPr>
          <w:ins w:id="980" w:author="Jordan Willis" w:date="2014-02-08T18:26:00Z"/>
          <w:rFonts w:cs="Arial"/>
          <w:sz w:val="24"/>
          <w:szCs w:val="24"/>
          <w:rPrChange w:id="981" w:author="Jordan Willis" w:date="2014-02-08T18:28:00Z">
            <w:rPr>
              <w:ins w:id="982" w:author="Jordan Willis" w:date="2014-02-08T18:26:00Z"/>
              <w:rFonts w:cs="Arial"/>
              <w:sz w:val="24"/>
              <w:szCs w:val="22"/>
            </w:rPr>
          </w:rPrChange>
        </w:rPr>
        <w:pPrChange w:id="983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84" w:author="Jordan Willis" w:date="2014-02-08T18:26:00Z">
        <w:r w:rsidRPr="000470C2" w:rsidDel="00F773A2">
          <w:rPr>
            <w:rFonts w:cs="Arial"/>
            <w:sz w:val="24"/>
            <w:szCs w:val="24"/>
            <w:rPrChange w:id="985" w:author="Jordan Willis" w:date="2014-02-08T18:28:00Z">
              <w:rPr>
                <w:rFonts w:cs="Arial"/>
                <w:sz w:val="24"/>
                <w:szCs w:val="22"/>
              </w:rPr>
            </w:rPrChange>
          </w:rPr>
          <w:br/>
          <w:delText xml:space="preserve"> </w:delText>
        </w:r>
      </w:del>
      <w:r w:rsidRPr="000470C2">
        <w:rPr>
          <w:rFonts w:cs="Arial"/>
          <w:sz w:val="24"/>
          <w:szCs w:val="24"/>
          <w:rPrChange w:id="986" w:author="Jordan Willis" w:date="2014-02-08T18:28:00Z">
            <w:rPr>
              <w:rFonts w:cs="Arial"/>
              <w:sz w:val="24"/>
              <w:szCs w:val="22"/>
            </w:rPr>
          </w:rPrChange>
        </w:rPr>
        <w:t>Nashville, TN 37232</w:t>
      </w:r>
    </w:p>
    <w:p w14:paraId="679F106C" w14:textId="77777777" w:rsidR="00456D48" w:rsidRPr="000470C2" w:rsidDel="00F773A2" w:rsidRDefault="00456D48" w:rsidP="001B6F03">
      <w:pPr>
        <w:pStyle w:val="BodyText"/>
        <w:tabs>
          <w:tab w:val="left" w:pos="630"/>
        </w:tabs>
        <w:ind w:firstLine="270"/>
        <w:rPr>
          <w:del w:id="987" w:author="Jordan Willis" w:date="2014-02-08T18:26:00Z"/>
          <w:rFonts w:cs="Arial"/>
          <w:sz w:val="24"/>
          <w:szCs w:val="24"/>
          <w:rPrChange w:id="988" w:author="Jordan Willis" w:date="2014-02-08T18:28:00Z">
            <w:rPr>
              <w:del w:id="989" w:author="Jordan Willis" w:date="2014-02-08T18:26:00Z"/>
              <w:rFonts w:cs="Arial"/>
              <w:sz w:val="24"/>
              <w:szCs w:val="22"/>
            </w:rPr>
          </w:rPrChange>
        </w:rPr>
        <w:pPrChange w:id="990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  <w:del w:id="991" w:author="Jordan Willis" w:date="2014-02-08T18:26:00Z">
        <w:r w:rsidRPr="000470C2" w:rsidDel="00F773A2">
          <w:rPr>
            <w:rFonts w:cs="Arial"/>
            <w:sz w:val="24"/>
            <w:szCs w:val="24"/>
            <w:rPrChange w:id="992" w:author="Jordan Willis" w:date="2014-02-08T18:28:00Z">
              <w:rPr>
                <w:rFonts w:cs="Arial"/>
                <w:sz w:val="24"/>
                <w:szCs w:val="22"/>
              </w:rPr>
            </w:rPrChange>
          </w:rPr>
          <w:br/>
          <w:delText xml:space="preserve"> </w:delText>
        </w:r>
      </w:del>
      <w:r w:rsidRPr="000470C2">
        <w:rPr>
          <w:rFonts w:cs="Arial"/>
          <w:sz w:val="24"/>
          <w:szCs w:val="24"/>
          <w:rPrChange w:id="993" w:author="Jordan Willis" w:date="2014-02-08T18:28:00Z">
            <w:rPr>
              <w:rFonts w:cs="Arial"/>
              <w:sz w:val="24"/>
              <w:szCs w:val="22"/>
            </w:rPr>
          </w:rPrChange>
        </w:rPr>
        <w:t>615-343-8064</w:t>
      </w:r>
    </w:p>
    <w:p w14:paraId="5C45EF8D" w14:textId="77777777" w:rsidR="00F773A2" w:rsidRPr="000470C2" w:rsidRDefault="00F773A2" w:rsidP="001B6F03">
      <w:pPr>
        <w:pStyle w:val="BodyText"/>
        <w:tabs>
          <w:tab w:val="left" w:pos="630"/>
        </w:tabs>
        <w:ind w:firstLine="270"/>
        <w:rPr>
          <w:ins w:id="994" w:author="Jordan Willis" w:date="2014-02-08T18:26:00Z"/>
          <w:rFonts w:cs="Arial"/>
          <w:sz w:val="24"/>
          <w:szCs w:val="24"/>
          <w:rPrChange w:id="995" w:author="Jordan Willis" w:date="2014-02-08T18:28:00Z">
            <w:rPr>
              <w:ins w:id="996" w:author="Jordan Willis" w:date="2014-02-08T18:26:00Z"/>
              <w:rFonts w:cs="Arial"/>
              <w:sz w:val="24"/>
              <w:szCs w:val="22"/>
            </w:rPr>
          </w:rPrChange>
        </w:rPr>
        <w:pPrChange w:id="997" w:author="Jordan Willis" w:date="2014-02-08T18:25:00Z">
          <w:pPr>
            <w:pStyle w:val="BodyText"/>
            <w:tabs>
              <w:tab w:val="left" w:pos="630"/>
            </w:tabs>
            <w:ind w:left="630"/>
          </w:pPr>
        </w:pPrChange>
      </w:pPr>
    </w:p>
    <w:p w14:paraId="0203D8C8" w14:textId="3127B6F9" w:rsidR="00456D48" w:rsidRPr="000470C2" w:rsidDel="00F773A2" w:rsidRDefault="00456D48" w:rsidP="001B6F03">
      <w:pPr>
        <w:pStyle w:val="BodyText"/>
        <w:tabs>
          <w:tab w:val="left" w:pos="900"/>
        </w:tabs>
        <w:ind w:firstLine="270"/>
        <w:rPr>
          <w:del w:id="998" w:author="Jordan Willis" w:date="2014-02-08T18:26:00Z"/>
          <w:bCs/>
          <w:sz w:val="24"/>
          <w:szCs w:val="24"/>
          <w:rPrChange w:id="999" w:author="Jordan Willis" w:date="2014-02-08T18:28:00Z">
            <w:rPr>
              <w:del w:id="1000" w:author="Jordan Willis" w:date="2014-02-08T18:26:00Z"/>
              <w:rStyle w:val="Hyperlink"/>
              <w:rFonts w:cs="Arial"/>
              <w:sz w:val="24"/>
              <w:szCs w:val="22"/>
            </w:rPr>
          </w:rPrChange>
        </w:rPr>
        <w:pPrChange w:id="1001" w:author="Jordan Willis" w:date="2014-02-08T18:28:00Z">
          <w:pPr>
            <w:pStyle w:val="BodyText"/>
            <w:tabs>
              <w:tab w:val="left" w:pos="450"/>
            </w:tabs>
            <w:ind w:left="450"/>
          </w:pPr>
        </w:pPrChange>
      </w:pPr>
      <w:del w:id="1002" w:author="Jordan Willis" w:date="2014-02-08T18:25:00Z">
        <w:r w:rsidRPr="000470C2" w:rsidDel="00F773A2">
          <w:rPr>
            <w:rFonts w:cs="Arial"/>
            <w:bCs/>
            <w:sz w:val="24"/>
            <w:szCs w:val="24"/>
            <w:rPrChange w:id="1003" w:author="Jordan Willis" w:date="2014-02-08T18:28:00Z">
              <w:rPr>
                <w:rFonts w:cs="Arial"/>
                <w:sz w:val="24"/>
                <w:szCs w:val="22"/>
              </w:rPr>
            </w:rPrChange>
          </w:rPr>
          <w:delText xml:space="preserve"> </w:delText>
        </w:r>
      </w:del>
      <w:r w:rsidR="00832703" w:rsidRPr="000470C2">
        <w:rPr>
          <w:rFonts w:cs="Arial"/>
          <w:bCs/>
          <w:sz w:val="24"/>
          <w:szCs w:val="24"/>
          <w:rPrChange w:id="1004" w:author="Jordan Willis" w:date="2014-02-08T18:28:00Z">
            <w:rPr/>
          </w:rPrChange>
        </w:rPr>
        <w:fldChar w:fldCharType="begin"/>
      </w:r>
      <w:r w:rsidR="00832703" w:rsidRPr="000470C2">
        <w:rPr>
          <w:rFonts w:cs="Arial"/>
          <w:bCs/>
          <w:sz w:val="24"/>
          <w:szCs w:val="24"/>
          <w:rPrChange w:id="1005" w:author="Jordan Willis" w:date="2014-02-08T18:28:00Z">
            <w:rPr/>
          </w:rPrChange>
        </w:rPr>
        <w:instrText xml:space="preserve"> HYPERLINK "mailto:James.Crowe@Vanderbilt.edu" </w:instrText>
      </w:r>
      <w:r w:rsidR="00832703" w:rsidRPr="000470C2">
        <w:rPr>
          <w:rFonts w:cs="Arial"/>
          <w:bCs/>
          <w:sz w:val="24"/>
          <w:szCs w:val="24"/>
          <w:rPrChange w:id="1006" w:author="Jordan Willis" w:date="2014-02-08T18:28:00Z">
            <w:rPr/>
          </w:rPrChange>
        </w:rPr>
        <w:fldChar w:fldCharType="separate"/>
      </w:r>
      <w:r w:rsidR="00F361C3" w:rsidRPr="000470C2">
        <w:rPr>
          <w:bCs/>
          <w:sz w:val="24"/>
          <w:szCs w:val="24"/>
          <w:rPrChange w:id="1007" w:author="Jordan Willis" w:date="2014-02-08T18:28:00Z">
            <w:rPr>
              <w:rStyle w:val="Hyperlink"/>
              <w:rFonts w:cs="Arial"/>
              <w:sz w:val="24"/>
              <w:szCs w:val="22"/>
            </w:rPr>
          </w:rPrChange>
        </w:rPr>
        <w:t>James.Crowe@Vanderbilt.edu</w:t>
      </w:r>
      <w:r w:rsidR="00832703" w:rsidRPr="000470C2">
        <w:rPr>
          <w:bCs/>
          <w:sz w:val="24"/>
          <w:szCs w:val="24"/>
          <w:rPrChange w:id="1008" w:author="Jordan Willis" w:date="2014-02-08T18:28:00Z">
            <w:rPr>
              <w:rStyle w:val="Hyperlink"/>
              <w:rFonts w:cs="Arial"/>
              <w:sz w:val="24"/>
              <w:szCs w:val="22"/>
            </w:rPr>
          </w:rPrChange>
        </w:rPr>
        <w:fldChar w:fldCharType="end"/>
      </w:r>
    </w:p>
    <w:p w14:paraId="68A01AFD" w14:textId="77777777" w:rsidR="00456D48" w:rsidRPr="000470C2" w:rsidDel="00F773A2" w:rsidRDefault="00456D48" w:rsidP="001B6F03">
      <w:pPr>
        <w:pStyle w:val="BodyText"/>
        <w:tabs>
          <w:tab w:val="left" w:pos="630"/>
          <w:tab w:val="left" w:pos="900"/>
        </w:tabs>
        <w:ind w:firstLine="270"/>
        <w:rPr>
          <w:del w:id="1009" w:author="Jordan Willis" w:date="2014-02-08T18:26:00Z"/>
          <w:rFonts w:cs="Arial"/>
          <w:bCs/>
          <w:sz w:val="24"/>
          <w:szCs w:val="24"/>
          <w:rPrChange w:id="1010" w:author="Jordan Willis" w:date="2014-02-08T18:28:00Z">
            <w:rPr>
              <w:del w:id="1011" w:author="Jordan Willis" w:date="2014-02-08T18:26:00Z"/>
              <w:rFonts w:cs="Arial"/>
              <w:sz w:val="24"/>
              <w:szCs w:val="22"/>
            </w:rPr>
          </w:rPrChange>
        </w:rPr>
        <w:pPrChange w:id="1012" w:author="Jordan Willis" w:date="2014-02-08T18:28:00Z">
          <w:pPr>
            <w:pStyle w:val="BodyText"/>
            <w:tabs>
              <w:tab w:val="left" w:pos="450"/>
            </w:tabs>
            <w:ind w:left="450"/>
          </w:pPr>
        </w:pPrChange>
      </w:pPr>
    </w:p>
    <w:p w14:paraId="61384DCD" w14:textId="77777777" w:rsidR="00F773A2" w:rsidRPr="000470C2" w:rsidRDefault="00F773A2" w:rsidP="001B6F03">
      <w:pPr>
        <w:pStyle w:val="BodyText"/>
        <w:tabs>
          <w:tab w:val="left" w:pos="900"/>
        </w:tabs>
        <w:ind w:firstLine="270"/>
        <w:rPr>
          <w:ins w:id="1013" w:author="Jordan Willis" w:date="2014-02-08T18:27:00Z"/>
          <w:rFonts w:cs="Arial"/>
          <w:bCs/>
          <w:sz w:val="24"/>
          <w:szCs w:val="24"/>
          <w:rPrChange w:id="1014" w:author="Jordan Willis" w:date="2014-02-08T18:28:00Z">
            <w:rPr>
              <w:ins w:id="1015" w:author="Jordan Willis" w:date="2014-02-08T18:27:00Z"/>
              <w:rFonts w:cs="Arial"/>
              <w:sz w:val="24"/>
              <w:szCs w:val="22"/>
            </w:rPr>
          </w:rPrChange>
        </w:rPr>
        <w:pPrChange w:id="1016" w:author="Jordan Willis" w:date="2014-02-08T18:28:00Z">
          <w:pPr>
            <w:pStyle w:val="BodyText"/>
            <w:tabs>
              <w:tab w:val="left" w:pos="450"/>
            </w:tabs>
            <w:ind w:left="450"/>
          </w:pPr>
        </w:pPrChange>
      </w:pPr>
    </w:p>
    <w:p w14:paraId="480DA5E9" w14:textId="77777777" w:rsidR="00F773A2" w:rsidRPr="000470C2" w:rsidRDefault="00F773A2" w:rsidP="001B6F03">
      <w:pPr>
        <w:pStyle w:val="BodyText"/>
        <w:tabs>
          <w:tab w:val="left" w:pos="900"/>
        </w:tabs>
        <w:ind w:firstLine="270"/>
        <w:rPr>
          <w:ins w:id="1017" w:author="Jordan Willis" w:date="2014-02-08T18:27:00Z"/>
          <w:rFonts w:cs="Arial"/>
          <w:bCs/>
          <w:sz w:val="24"/>
          <w:szCs w:val="24"/>
          <w:rPrChange w:id="1018" w:author="Jordan Willis" w:date="2014-02-08T18:28:00Z">
            <w:rPr>
              <w:ins w:id="1019" w:author="Jordan Willis" w:date="2014-02-08T18:27:00Z"/>
              <w:rFonts w:cs="Arial"/>
              <w:sz w:val="24"/>
              <w:szCs w:val="22"/>
            </w:rPr>
          </w:rPrChange>
        </w:rPr>
        <w:pPrChange w:id="1020" w:author="Jordan Willis" w:date="2014-02-08T18:28:00Z">
          <w:pPr>
            <w:pStyle w:val="BodyText"/>
            <w:tabs>
              <w:tab w:val="left" w:pos="450"/>
            </w:tabs>
            <w:ind w:left="450"/>
          </w:pPr>
        </w:pPrChange>
      </w:pPr>
    </w:p>
    <w:p w14:paraId="4EA2BFD3" w14:textId="5BA34ED0" w:rsidR="00456D48" w:rsidRPr="000470C2" w:rsidDel="00F773A2" w:rsidRDefault="00456D48" w:rsidP="001B6F03">
      <w:pPr>
        <w:pStyle w:val="BodyText"/>
        <w:tabs>
          <w:tab w:val="left" w:pos="900"/>
        </w:tabs>
        <w:ind w:firstLine="270"/>
        <w:rPr>
          <w:del w:id="1021" w:author="Jordan Willis" w:date="2014-02-08T18:26:00Z"/>
          <w:rFonts w:cs="Arial"/>
          <w:bCs/>
          <w:sz w:val="24"/>
          <w:szCs w:val="24"/>
          <w:rPrChange w:id="1022" w:author="Jordan Willis" w:date="2014-02-08T18:28:00Z">
            <w:rPr>
              <w:del w:id="1023" w:author="Jordan Willis" w:date="2014-02-08T18:26:00Z"/>
              <w:rFonts w:cs="Arial"/>
              <w:bCs/>
              <w:sz w:val="24"/>
              <w:szCs w:val="22"/>
            </w:rPr>
          </w:rPrChange>
        </w:rPr>
        <w:pPrChange w:id="1024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</w:p>
    <w:p w14:paraId="54A5D5DF" w14:textId="77777777" w:rsidR="00456D48" w:rsidRPr="000470C2" w:rsidDel="00832703" w:rsidRDefault="00456D48" w:rsidP="001B6F03">
      <w:pPr>
        <w:pStyle w:val="BodyText"/>
        <w:tabs>
          <w:tab w:val="left" w:pos="900"/>
        </w:tabs>
        <w:ind w:firstLine="270"/>
        <w:rPr>
          <w:del w:id="1025" w:author="Jordan Willis" w:date="2014-02-08T17:37:00Z"/>
          <w:rFonts w:cs="Arial"/>
          <w:bCs/>
          <w:sz w:val="24"/>
          <w:szCs w:val="24"/>
          <w:rPrChange w:id="1026" w:author="Jordan Willis" w:date="2014-02-08T18:28:00Z">
            <w:rPr>
              <w:del w:id="1027" w:author="Jordan Willis" w:date="2014-02-08T17:37:00Z"/>
              <w:rFonts w:cs="Arial"/>
              <w:bCs/>
              <w:szCs w:val="24"/>
            </w:rPr>
          </w:rPrChange>
        </w:rPr>
        <w:pPrChange w:id="1028" w:author="Jordan Willis" w:date="2014-02-08T18:28:00Z">
          <w:pPr>
            <w:widowControl/>
            <w:tabs>
              <w:tab w:val="left" w:pos="720"/>
            </w:tabs>
            <w:ind w:left="720" w:hanging="90"/>
          </w:pPr>
        </w:pPrChange>
      </w:pPr>
      <w:del w:id="1029" w:author="Jordan Willis" w:date="2014-02-08T18:26:00Z">
        <w:r w:rsidRPr="000470C2" w:rsidDel="00F773A2">
          <w:rPr>
            <w:rFonts w:cs="Arial"/>
            <w:bCs/>
            <w:sz w:val="24"/>
            <w:szCs w:val="24"/>
            <w:rPrChange w:id="1030" w:author="Jordan Willis" w:date="2014-02-08T18:28:00Z">
              <w:rPr>
                <w:rFonts w:cs="Arial"/>
                <w:bCs/>
                <w:szCs w:val="22"/>
              </w:rPr>
            </w:rPrChange>
          </w:rPr>
          <w:delText xml:space="preserve">2. </w:delText>
        </w:r>
      </w:del>
      <w:r w:rsidR="00EF431C" w:rsidRPr="000470C2">
        <w:rPr>
          <w:rFonts w:cs="Arial"/>
          <w:bCs/>
          <w:sz w:val="24"/>
          <w:szCs w:val="24"/>
          <w:rPrChange w:id="1031" w:author="Jordan Willis" w:date="2014-02-08T18:28:00Z">
            <w:rPr>
              <w:rFonts w:cs="Arial"/>
              <w:bCs/>
              <w:szCs w:val="24"/>
            </w:rPr>
          </w:rPrChange>
        </w:rPr>
        <w:t>Jens Meiler</w:t>
      </w:r>
      <w:r w:rsidRPr="000470C2">
        <w:rPr>
          <w:rFonts w:cs="Arial"/>
          <w:bCs/>
          <w:sz w:val="24"/>
          <w:szCs w:val="24"/>
          <w:rPrChange w:id="1032" w:author="Jordan Willis" w:date="2014-02-08T18:28:00Z">
            <w:rPr>
              <w:rFonts w:cs="Arial"/>
              <w:bCs/>
              <w:szCs w:val="24"/>
            </w:rPr>
          </w:rPrChange>
        </w:rPr>
        <w:t>, Ph.D.</w:t>
      </w:r>
    </w:p>
    <w:p w14:paraId="790AAC24" w14:textId="77777777" w:rsidR="00832703" w:rsidRPr="000470C2" w:rsidRDefault="00832703" w:rsidP="001B6F03">
      <w:pPr>
        <w:pStyle w:val="BodyText"/>
        <w:tabs>
          <w:tab w:val="left" w:pos="900"/>
        </w:tabs>
        <w:ind w:firstLine="270"/>
        <w:rPr>
          <w:ins w:id="1033" w:author="Jordan Willis" w:date="2014-02-08T17:37:00Z"/>
          <w:rFonts w:cs="Arial"/>
          <w:bCs/>
          <w:sz w:val="24"/>
          <w:szCs w:val="24"/>
          <w:rPrChange w:id="1034" w:author="Jordan Willis" w:date="2014-02-08T18:28:00Z">
            <w:rPr>
              <w:ins w:id="1035" w:author="Jordan Willis" w:date="2014-02-08T17:37:00Z"/>
              <w:rFonts w:cs="Arial"/>
              <w:bCs/>
              <w:sz w:val="24"/>
              <w:szCs w:val="24"/>
            </w:rPr>
          </w:rPrChange>
        </w:rPr>
        <w:pPrChange w:id="1036" w:author="Jordan Willis" w:date="2014-02-08T18:28:00Z">
          <w:pPr>
            <w:pStyle w:val="BodyText"/>
            <w:tabs>
              <w:tab w:val="left" w:pos="450"/>
            </w:tabs>
            <w:ind w:left="450"/>
          </w:pPr>
        </w:pPrChange>
      </w:pPr>
    </w:p>
    <w:p w14:paraId="297AE301" w14:textId="77777777" w:rsidR="00832703" w:rsidRPr="000470C2" w:rsidRDefault="00C45DDC" w:rsidP="001B6F03">
      <w:pPr>
        <w:pStyle w:val="BodyText"/>
        <w:tabs>
          <w:tab w:val="left" w:pos="900"/>
        </w:tabs>
        <w:ind w:firstLine="270"/>
        <w:rPr>
          <w:ins w:id="1037" w:author="Jordan Willis" w:date="2014-02-08T17:39:00Z"/>
          <w:rFonts w:cs="Arial"/>
          <w:bCs/>
          <w:sz w:val="24"/>
          <w:szCs w:val="24"/>
          <w:rPrChange w:id="1038" w:author="Jordan Willis" w:date="2014-02-08T18:28:00Z">
            <w:rPr>
              <w:ins w:id="1039" w:author="Jordan Willis" w:date="2014-02-08T17:39:00Z"/>
              <w:snapToGrid/>
            </w:rPr>
          </w:rPrChange>
        </w:rPr>
        <w:pPrChange w:id="1040" w:author="Jordan Willis" w:date="2014-02-08T18:28:00Z">
          <w:pPr>
            <w:widowControl/>
            <w:tabs>
              <w:tab w:val="left" w:pos="720"/>
            </w:tabs>
            <w:ind w:left="720" w:hanging="90"/>
          </w:pPr>
        </w:pPrChange>
      </w:pPr>
      <w:ins w:id="1041" w:author="James Crowe" w:date="2013-08-28T01:20:00Z">
        <w:r w:rsidRPr="000470C2">
          <w:rPr>
            <w:rFonts w:cs="Arial"/>
            <w:bCs/>
            <w:sz w:val="24"/>
            <w:szCs w:val="24"/>
            <w:rPrChange w:id="1042" w:author="Jordan Willis" w:date="2014-02-08T18:28:00Z">
              <w:rPr>
                <w:snapToGrid/>
              </w:rPr>
            </w:rPrChange>
          </w:rPr>
          <w:t xml:space="preserve">Associate </w:t>
        </w:r>
      </w:ins>
      <w:r w:rsidR="00EF431C" w:rsidRPr="000470C2">
        <w:rPr>
          <w:rFonts w:cs="Arial"/>
          <w:bCs/>
          <w:sz w:val="24"/>
          <w:szCs w:val="24"/>
          <w:rPrChange w:id="1043" w:author="Jordan Willis" w:date="2014-02-08T18:28:00Z">
            <w:rPr>
              <w:snapToGrid/>
            </w:rPr>
          </w:rPrChange>
        </w:rPr>
        <w:t>Professor Chemistry, Pharmacology and Bioinformatic</w:t>
      </w:r>
      <w:ins w:id="1044" w:author="Jordan Willis" w:date="2014-02-08T18:28:00Z">
        <w:r w:rsidR="00F773A2" w:rsidRPr="000470C2">
          <w:rPr>
            <w:rFonts w:cs="Arial"/>
            <w:bCs/>
            <w:sz w:val="24"/>
            <w:szCs w:val="24"/>
            <w:rPrChange w:id="1045" w:author="Jordan Willis" w:date="2014-02-08T18:28:00Z">
              <w:rPr>
                <w:snapToGrid/>
                <w:szCs w:val="24"/>
              </w:rPr>
            </w:rPrChange>
          </w:rPr>
          <w:t>s</w:t>
        </w:r>
      </w:ins>
    </w:p>
    <w:p w14:paraId="6A637600" w14:textId="77777777" w:rsidR="00832703" w:rsidRPr="000470C2" w:rsidRDefault="00EF431C" w:rsidP="001B6F03">
      <w:pPr>
        <w:pStyle w:val="BodyText"/>
        <w:tabs>
          <w:tab w:val="left" w:pos="900"/>
        </w:tabs>
        <w:ind w:firstLine="270"/>
        <w:rPr>
          <w:ins w:id="1046" w:author="Jordan Willis" w:date="2014-02-08T17:39:00Z"/>
          <w:rFonts w:cs="Arial"/>
          <w:bCs/>
          <w:sz w:val="24"/>
          <w:szCs w:val="24"/>
          <w:rPrChange w:id="1047" w:author="Jordan Willis" w:date="2014-02-08T18:28:00Z">
            <w:rPr>
              <w:ins w:id="1048" w:author="Jordan Willis" w:date="2014-02-08T17:39:00Z"/>
              <w:snapToGrid/>
            </w:rPr>
          </w:rPrChange>
        </w:rPr>
        <w:pPrChange w:id="1049" w:author="Jordan Willis" w:date="2014-02-08T18:28:00Z">
          <w:pPr>
            <w:widowControl/>
            <w:tabs>
              <w:tab w:val="left" w:pos="720"/>
            </w:tabs>
            <w:ind w:left="720" w:hanging="90"/>
          </w:pPr>
        </w:pPrChange>
      </w:pPr>
      <w:del w:id="1050" w:author="Jordan Willis" w:date="2014-02-08T17:39:00Z">
        <w:r w:rsidRPr="000470C2" w:rsidDel="00832703">
          <w:rPr>
            <w:rFonts w:cs="Arial"/>
            <w:bCs/>
            <w:sz w:val="24"/>
            <w:szCs w:val="24"/>
            <w:rPrChange w:id="1051" w:author="Jordan Willis" w:date="2014-02-08T18:28:00Z">
              <w:rPr>
                <w:snapToGrid/>
              </w:rPr>
            </w:rPrChange>
          </w:rPr>
          <w:delText>s</w:delText>
        </w:r>
        <w:r w:rsidR="00456D48" w:rsidRPr="000470C2" w:rsidDel="00832703">
          <w:rPr>
            <w:rFonts w:cs="Arial"/>
            <w:bCs/>
            <w:sz w:val="24"/>
            <w:szCs w:val="24"/>
            <w:rPrChange w:id="1052" w:author="Jordan Willis" w:date="2014-02-08T18:28:00Z">
              <w:rPr>
                <w:snapToGrid/>
              </w:rPr>
            </w:rPrChange>
          </w:rPr>
          <w:br/>
        </w:r>
      </w:del>
      <w:r w:rsidR="00F361C3" w:rsidRPr="000470C2">
        <w:rPr>
          <w:rFonts w:cs="Arial"/>
          <w:bCs/>
          <w:sz w:val="24"/>
          <w:szCs w:val="24"/>
          <w:rPrChange w:id="1053" w:author="Jordan Willis" w:date="2014-02-08T18:28:00Z">
            <w:rPr>
              <w:snapToGrid/>
            </w:rPr>
          </w:rPrChange>
        </w:rPr>
        <w:t>Center for Structural Biology</w:t>
      </w:r>
    </w:p>
    <w:p w14:paraId="04B2D9A3" w14:textId="77777777" w:rsidR="00F361C3" w:rsidRPr="000470C2" w:rsidDel="00832703" w:rsidRDefault="00F361C3" w:rsidP="001B6F03">
      <w:pPr>
        <w:pStyle w:val="BodyText"/>
        <w:tabs>
          <w:tab w:val="left" w:pos="900"/>
        </w:tabs>
        <w:ind w:firstLine="270"/>
        <w:rPr>
          <w:del w:id="1054" w:author="Jordan Willis" w:date="2014-02-08T17:37:00Z"/>
          <w:rFonts w:cs="Arial"/>
          <w:bCs/>
          <w:sz w:val="24"/>
          <w:szCs w:val="24"/>
          <w:rPrChange w:id="1055" w:author="Jordan Willis" w:date="2014-02-08T18:28:00Z">
            <w:rPr>
              <w:del w:id="1056" w:author="Jordan Willis" w:date="2014-02-08T17:37:00Z"/>
              <w:snapToGrid/>
            </w:rPr>
          </w:rPrChange>
        </w:rPr>
        <w:pPrChange w:id="1057" w:author="Jordan Willis" w:date="2014-02-08T18:28:00Z">
          <w:pPr>
            <w:widowControl/>
            <w:tabs>
              <w:tab w:val="left" w:pos="630"/>
            </w:tabs>
            <w:ind w:left="720" w:hanging="90"/>
          </w:pPr>
        </w:pPrChange>
      </w:pPr>
      <w:del w:id="1058" w:author="Jordan Willis" w:date="2014-02-08T17:39:00Z">
        <w:r w:rsidRPr="000470C2" w:rsidDel="00832703">
          <w:rPr>
            <w:rFonts w:cs="Arial"/>
            <w:bCs/>
            <w:sz w:val="24"/>
            <w:szCs w:val="24"/>
            <w:rPrChange w:id="1059" w:author="Jordan Willis" w:date="2014-02-08T18:28:00Z">
              <w:rPr>
                <w:snapToGrid/>
              </w:rPr>
            </w:rPrChange>
          </w:rPr>
          <w:br/>
        </w:r>
      </w:del>
      <w:r w:rsidRPr="000470C2">
        <w:rPr>
          <w:rFonts w:cs="Arial"/>
          <w:bCs/>
          <w:sz w:val="24"/>
          <w:szCs w:val="24"/>
          <w:rPrChange w:id="1060" w:author="Jordan Willis" w:date="2014-02-08T18:28:00Z">
            <w:rPr>
              <w:snapToGrid/>
            </w:rPr>
          </w:rPrChange>
        </w:rPr>
        <w:t>465 21st Ave South</w:t>
      </w:r>
    </w:p>
    <w:p w14:paraId="5C53EA73" w14:textId="77777777" w:rsidR="00832703" w:rsidRPr="000470C2" w:rsidRDefault="00832703" w:rsidP="001B6F03">
      <w:pPr>
        <w:pStyle w:val="BodyText"/>
        <w:tabs>
          <w:tab w:val="left" w:pos="900"/>
        </w:tabs>
        <w:ind w:firstLine="270"/>
        <w:rPr>
          <w:ins w:id="1061" w:author="Jordan Willis" w:date="2014-02-08T17:37:00Z"/>
          <w:rFonts w:cs="Arial"/>
          <w:bCs/>
          <w:sz w:val="24"/>
          <w:szCs w:val="24"/>
          <w:rPrChange w:id="1062" w:author="Jordan Willis" w:date="2014-02-08T18:28:00Z">
            <w:rPr>
              <w:ins w:id="1063" w:author="Jordan Willis" w:date="2014-02-08T17:37:00Z"/>
              <w:snapToGrid/>
            </w:rPr>
          </w:rPrChange>
        </w:rPr>
        <w:pPrChange w:id="1064" w:author="Jordan Willis" w:date="2014-02-08T18:28:00Z">
          <w:pPr>
            <w:widowControl/>
            <w:tabs>
              <w:tab w:val="left" w:pos="720"/>
            </w:tabs>
            <w:ind w:left="720" w:hanging="90"/>
          </w:pPr>
        </w:pPrChange>
      </w:pPr>
    </w:p>
    <w:p w14:paraId="1A562C60" w14:textId="77777777" w:rsidR="00F361C3" w:rsidRPr="000470C2" w:rsidDel="00832703" w:rsidRDefault="00F361C3" w:rsidP="001B6F03">
      <w:pPr>
        <w:pStyle w:val="BodyText"/>
        <w:tabs>
          <w:tab w:val="left" w:pos="900"/>
        </w:tabs>
        <w:ind w:firstLine="270"/>
        <w:rPr>
          <w:del w:id="1065" w:author="Jordan Willis" w:date="2014-02-08T17:37:00Z"/>
          <w:rFonts w:cs="Arial"/>
          <w:bCs/>
          <w:sz w:val="24"/>
          <w:szCs w:val="24"/>
          <w:rPrChange w:id="1066" w:author="Jordan Willis" w:date="2014-02-08T18:28:00Z">
            <w:rPr>
              <w:del w:id="1067" w:author="Jordan Willis" w:date="2014-02-08T17:37:00Z"/>
              <w:snapToGrid/>
            </w:rPr>
          </w:rPrChange>
        </w:rPr>
        <w:pPrChange w:id="1068" w:author="Jordan Willis" w:date="2014-02-08T18:28:00Z">
          <w:pPr>
            <w:widowControl/>
            <w:tabs>
              <w:tab w:val="left" w:pos="630"/>
            </w:tabs>
            <w:ind w:left="720" w:hanging="90"/>
          </w:pPr>
        </w:pPrChange>
      </w:pPr>
      <w:r w:rsidRPr="000470C2">
        <w:rPr>
          <w:rFonts w:cs="Arial"/>
          <w:bCs/>
          <w:sz w:val="24"/>
          <w:szCs w:val="24"/>
          <w:rPrChange w:id="1069" w:author="Jordan Willis" w:date="2014-02-08T18:28:00Z">
            <w:rPr>
              <w:snapToGrid/>
            </w:rPr>
          </w:rPrChange>
        </w:rPr>
        <w:t>BIOSCI/MRBIII, Room 5144B</w:t>
      </w:r>
    </w:p>
    <w:p w14:paraId="76F1163E" w14:textId="77777777" w:rsidR="00832703" w:rsidRPr="000470C2" w:rsidRDefault="00832703" w:rsidP="001B6F03">
      <w:pPr>
        <w:pStyle w:val="BodyText"/>
        <w:tabs>
          <w:tab w:val="left" w:pos="900"/>
        </w:tabs>
        <w:ind w:firstLine="270"/>
        <w:rPr>
          <w:ins w:id="1070" w:author="Jordan Willis" w:date="2014-02-08T17:37:00Z"/>
          <w:rFonts w:cs="Arial"/>
          <w:bCs/>
          <w:sz w:val="24"/>
          <w:szCs w:val="24"/>
          <w:rPrChange w:id="1071" w:author="Jordan Willis" w:date="2014-02-08T18:28:00Z">
            <w:rPr>
              <w:ins w:id="1072" w:author="Jordan Willis" w:date="2014-02-08T17:37:00Z"/>
              <w:snapToGrid/>
            </w:rPr>
          </w:rPrChange>
        </w:rPr>
        <w:pPrChange w:id="1073" w:author="Jordan Willis" w:date="2014-02-08T18:28:00Z">
          <w:pPr>
            <w:widowControl/>
            <w:tabs>
              <w:tab w:val="left" w:pos="630"/>
            </w:tabs>
            <w:ind w:left="720" w:hanging="90"/>
          </w:pPr>
        </w:pPrChange>
      </w:pPr>
    </w:p>
    <w:p w14:paraId="19EF51A5" w14:textId="77777777" w:rsidR="00832703" w:rsidRPr="000470C2" w:rsidRDefault="00F361C3" w:rsidP="001B6F03">
      <w:pPr>
        <w:pStyle w:val="BodyText"/>
        <w:tabs>
          <w:tab w:val="left" w:pos="900"/>
        </w:tabs>
        <w:ind w:firstLine="270"/>
        <w:rPr>
          <w:ins w:id="1074" w:author="Jordan Willis" w:date="2014-02-08T17:39:00Z"/>
          <w:rFonts w:cs="Arial"/>
          <w:bCs/>
          <w:sz w:val="24"/>
          <w:szCs w:val="24"/>
          <w:rPrChange w:id="1075" w:author="Jordan Willis" w:date="2014-02-08T18:28:00Z">
            <w:rPr>
              <w:ins w:id="1076" w:author="Jordan Willis" w:date="2014-02-08T17:39:00Z"/>
              <w:snapToGrid/>
            </w:rPr>
          </w:rPrChange>
        </w:rPr>
        <w:pPrChange w:id="1077" w:author="Jordan Willis" w:date="2014-02-08T18:28:00Z">
          <w:pPr>
            <w:widowControl/>
            <w:tabs>
              <w:tab w:val="left" w:pos="630"/>
            </w:tabs>
            <w:ind w:left="720" w:hanging="90"/>
          </w:pPr>
        </w:pPrChange>
      </w:pPr>
      <w:r w:rsidRPr="000470C2">
        <w:rPr>
          <w:rFonts w:cs="Arial"/>
          <w:bCs/>
          <w:sz w:val="24"/>
          <w:szCs w:val="24"/>
          <w:rPrChange w:id="1078" w:author="Jordan Willis" w:date="2014-02-08T18:28:00Z">
            <w:rPr>
              <w:snapToGrid/>
            </w:rPr>
          </w:rPrChange>
        </w:rPr>
        <w:t>Nashville, TN 37232</w:t>
      </w:r>
    </w:p>
    <w:p w14:paraId="0D1BEA01" w14:textId="77777777" w:rsidR="00832703" w:rsidRPr="000470C2" w:rsidRDefault="00456D48" w:rsidP="001B6F03">
      <w:pPr>
        <w:pStyle w:val="BodyText"/>
        <w:tabs>
          <w:tab w:val="left" w:pos="900"/>
        </w:tabs>
        <w:ind w:firstLine="270"/>
        <w:rPr>
          <w:ins w:id="1079" w:author="Jordan Willis" w:date="2014-02-08T17:39:00Z"/>
          <w:rFonts w:cs="Arial"/>
          <w:bCs/>
          <w:sz w:val="24"/>
          <w:szCs w:val="24"/>
          <w:rPrChange w:id="1080" w:author="Jordan Willis" w:date="2014-02-08T18:28:00Z">
            <w:rPr>
              <w:ins w:id="1081" w:author="Jordan Willis" w:date="2014-02-08T17:39:00Z"/>
            </w:rPr>
          </w:rPrChange>
        </w:rPr>
        <w:pPrChange w:id="1082" w:author="Jordan Willis" w:date="2014-02-08T18:28:00Z">
          <w:pPr>
            <w:widowControl/>
            <w:tabs>
              <w:tab w:val="left" w:pos="630"/>
            </w:tabs>
            <w:ind w:left="720" w:hanging="90"/>
          </w:pPr>
        </w:pPrChange>
      </w:pPr>
      <w:del w:id="1083" w:author="Jordan Willis" w:date="2014-02-08T17:39:00Z">
        <w:r w:rsidRPr="000470C2" w:rsidDel="00832703">
          <w:rPr>
            <w:rFonts w:cs="Arial"/>
            <w:bCs/>
            <w:sz w:val="24"/>
            <w:szCs w:val="24"/>
            <w:rPrChange w:id="1084" w:author="Jordan Willis" w:date="2014-02-08T18:28:00Z">
              <w:rPr>
                <w:snapToGrid/>
              </w:rPr>
            </w:rPrChange>
          </w:rPr>
          <w:br/>
        </w:r>
      </w:del>
      <w:r w:rsidRPr="000470C2">
        <w:rPr>
          <w:rFonts w:cs="Arial"/>
          <w:bCs/>
          <w:sz w:val="24"/>
          <w:szCs w:val="24"/>
          <w:rPrChange w:id="1085" w:author="Jordan Willis" w:date="2014-02-08T18:28:00Z">
            <w:rPr>
              <w:snapToGrid/>
            </w:rPr>
          </w:rPrChange>
        </w:rPr>
        <w:t xml:space="preserve">Tel: </w:t>
      </w:r>
      <w:r w:rsidR="00F361C3" w:rsidRPr="000470C2">
        <w:rPr>
          <w:rFonts w:cs="Arial"/>
          <w:bCs/>
          <w:sz w:val="24"/>
          <w:szCs w:val="24"/>
          <w:rPrChange w:id="1086" w:author="Jordan Willis" w:date="2014-02-08T18:28:00Z">
            <w:rPr>
              <w:snapToGrid/>
            </w:rPr>
          </w:rPrChange>
        </w:rPr>
        <w:t>615 -936-5332</w:t>
      </w:r>
    </w:p>
    <w:p w14:paraId="02ECF1A6" w14:textId="77777777" w:rsidR="00456D48" w:rsidRPr="000470C2" w:rsidRDefault="00456D48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087" w:author="Jordan Willis" w:date="2014-02-08T18:28:00Z">
            <w:rPr>
              <w:snapToGrid/>
            </w:rPr>
          </w:rPrChange>
        </w:rPr>
        <w:pPrChange w:id="1088" w:author="Jordan Willis" w:date="2014-02-08T18:28:00Z">
          <w:pPr>
            <w:widowControl/>
            <w:tabs>
              <w:tab w:val="left" w:pos="630"/>
            </w:tabs>
            <w:ind w:left="720" w:hanging="90"/>
          </w:pPr>
        </w:pPrChange>
      </w:pPr>
      <w:del w:id="1089" w:author="Jordan Willis" w:date="2014-02-08T17:39:00Z">
        <w:r w:rsidRPr="000470C2" w:rsidDel="00832703">
          <w:rPr>
            <w:rFonts w:cs="Arial"/>
            <w:bCs/>
            <w:sz w:val="24"/>
            <w:szCs w:val="24"/>
            <w:rPrChange w:id="1090" w:author="Jordan Willis" w:date="2014-02-08T18:28:00Z">
              <w:rPr>
                <w:snapToGrid/>
              </w:rPr>
            </w:rPrChange>
          </w:rPr>
          <w:br/>
        </w:r>
      </w:del>
      <w:r w:rsidR="00832703" w:rsidRPr="000470C2">
        <w:rPr>
          <w:rFonts w:cs="Arial"/>
          <w:bCs/>
          <w:sz w:val="24"/>
          <w:szCs w:val="24"/>
          <w:rPrChange w:id="1091" w:author="Jordan Willis" w:date="2014-02-08T18:28:00Z">
            <w:rPr/>
          </w:rPrChange>
        </w:rPr>
        <w:fldChar w:fldCharType="begin"/>
      </w:r>
      <w:r w:rsidR="00832703" w:rsidRPr="000470C2">
        <w:rPr>
          <w:rFonts w:cs="Arial"/>
          <w:bCs/>
          <w:sz w:val="24"/>
          <w:szCs w:val="24"/>
          <w:rPrChange w:id="1092" w:author="Jordan Willis" w:date="2014-02-08T18:28:00Z">
            <w:rPr/>
          </w:rPrChange>
        </w:rPr>
        <w:instrText xml:space="preserve"> HYPERLINK "mailto:Jens.Meiler@Vanderbilt.edu" </w:instrText>
      </w:r>
      <w:r w:rsidR="00832703" w:rsidRPr="000470C2">
        <w:rPr>
          <w:rFonts w:cs="Arial"/>
          <w:bCs/>
          <w:sz w:val="24"/>
          <w:szCs w:val="24"/>
          <w:rPrChange w:id="1093" w:author="Jordan Willis" w:date="2014-02-08T18:28:00Z">
            <w:rPr/>
          </w:rPrChange>
        </w:rPr>
        <w:fldChar w:fldCharType="separate"/>
      </w:r>
      <w:r w:rsidR="00F361C3" w:rsidRPr="000470C2">
        <w:rPr>
          <w:bCs/>
          <w:sz w:val="24"/>
          <w:szCs w:val="24"/>
          <w:rPrChange w:id="1094" w:author="Jordan Willis" w:date="2014-02-08T18:28:00Z">
            <w:rPr>
              <w:rStyle w:val="Hyperlink"/>
              <w:rFonts w:cs="Arial"/>
              <w:snapToGrid/>
              <w:szCs w:val="24"/>
            </w:rPr>
          </w:rPrChange>
        </w:rPr>
        <w:t>Jens.Meiler@Vanderbilt.ed</w:t>
      </w:r>
      <w:r w:rsidR="00F361C3" w:rsidRPr="000470C2">
        <w:rPr>
          <w:bCs/>
          <w:sz w:val="24"/>
          <w:szCs w:val="24"/>
          <w:rPrChange w:id="1095" w:author="Jordan Willis" w:date="2014-02-08T18:28:00Z">
            <w:rPr>
              <w:rStyle w:val="Hyperlink"/>
              <w:rFonts w:cs="Arial"/>
              <w:snapToGrid/>
              <w:szCs w:val="24"/>
            </w:rPr>
          </w:rPrChange>
        </w:rPr>
        <w:t>u</w:t>
      </w:r>
      <w:r w:rsidR="00832703" w:rsidRPr="000470C2">
        <w:rPr>
          <w:bCs/>
          <w:sz w:val="24"/>
          <w:szCs w:val="24"/>
          <w:rPrChange w:id="1096" w:author="Jordan Willis" w:date="2014-02-08T18:28:00Z">
            <w:rPr>
              <w:rStyle w:val="Hyperlink"/>
              <w:rFonts w:cs="Arial"/>
              <w:snapToGrid/>
              <w:szCs w:val="24"/>
            </w:rPr>
          </w:rPrChange>
        </w:rPr>
        <w:fldChar w:fldCharType="end"/>
      </w:r>
    </w:p>
    <w:p w14:paraId="56FF1324" w14:textId="77777777" w:rsidR="00456D48" w:rsidRPr="000470C2" w:rsidRDefault="00456D48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097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098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</w:p>
    <w:p w14:paraId="128E41DF" w14:textId="77777777" w:rsidR="00456D48" w:rsidRPr="000470C2" w:rsidRDefault="00456D48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099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00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del w:id="1101" w:author="Jordan Willis" w:date="2014-02-08T18:26:00Z">
        <w:r w:rsidRPr="000470C2" w:rsidDel="00F773A2">
          <w:rPr>
            <w:rFonts w:cs="Arial"/>
            <w:bCs/>
            <w:sz w:val="24"/>
            <w:szCs w:val="24"/>
            <w:rPrChange w:id="1102" w:author="Jordan Willis" w:date="2014-02-08T18:28:00Z">
              <w:rPr>
                <w:rFonts w:cs="Arial"/>
                <w:bCs/>
                <w:sz w:val="24"/>
                <w:szCs w:val="22"/>
              </w:rPr>
            </w:rPrChange>
          </w:rPr>
          <w:delText xml:space="preserve">3. </w:delText>
        </w:r>
      </w:del>
      <w:r w:rsidR="00F361C3" w:rsidRPr="000470C2">
        <w:rPr>
          <w:rFonts w:cs="Arial"/>
          <w:bCs/>
          <w:sz w:val="24"/>
          <w:szCs w:val="24"/>
          <w:rPrChange w:id="1103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Kent S. Gates</w:t>
      </w:r>
      <w:r w:rsidRPr="000470C2">
        <w:rPr>
          <w:rFonts w:cs="Arial"/>
          <w:bCs/>
          <w:sz w:val="24"/>
          <w:szCs w:val="24"/>
          <w:rPrChange w:id="1104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, Ph.D.</w:t>
      </w:r>
    </w:p>
    <w:p w14:paraId="7681C0CE" w14:textId="77777777" w:rsidR="00F361C3" w:rsidRPr="000470C2" w:rsidRDefault="00F361C3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05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06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07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 xml:space="preserve">Herman G. Schlundt </w:t>
      </w:r>
      <w:r w:rsidR="001673A0" w:rsidRPr="000470C2">
        <w:rPr>
          <w:rFonts w:cs="Arial"/>
          <w:bCs/>
          <w:sz w:val="24"/>
          <w:szCs w:val="24"/>
          <w:rPrChange w:id="1108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Distinguished Professor of Chemistry</w:t>
      </w:r>
    </w:p>
    <w:p w14:paraId="6ACE92E6" w14:textId="77777777" w:rsidR="00456D48" w:rsidRPr="000470C2" w:rsidRDefault="00456D48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09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10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11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 xml:space="preserve">University of </w:t>
      </w:r>
      <w:r w:rsidR="001673A0" w:rsidRPr="000470C2">
        <w:rPr>
          <w:rFonts w:cs="Arial"/>
          <w:bCs/>
          <w:sz w:val="24"/>
          <w:szCs w:val="24"/>
          <w:rPrChange w:id="1112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Missouri</w:t>
      </w:r>
    </w:p>
    <w:p w14:paraId="11E66955" w14:textId="77777777" w:rsidR="001673A0" w:rsidRPr="000470C2" w:rsidRDefault="001673A0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13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14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15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325.1 Chemistry</w:t>
      </w:r>
    </w:p>
    <w:p w14:paraId="4F63AB62" w14:textId="77777777" w:rsidR="001673A0" w:rsidRPr="000470C2" w:rsidRDefault="001673A0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16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17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18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601 S. College Avenue</w:t>
      </w:r>
    </w:p>
    <w:p w14:paraId="3DB2AFB6" w14:textId="77777777" w:rsidR="001673A0" w:rsidRPr="000470C2" w:rsidRDefault="001673A0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19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20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21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Columbia, MO 65211-7600</w:t>
      </w:r>
    </w:p>
    <w:p w14:paraId="0B0B9C2E" w14:textId="77777777" w:rsidR="00456D48" w:rsidRPr="000470C2" w:rsidRDefault="001673A0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22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23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24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t>Tel: 573-882-8374</w:t>
      </w:r>
    </w:p>
    <w:p w14:paraId="577359FD" w14:textId="77777777" w:rsidR="00456D48" w:rsidRPr="000470C2" w:rsidRDefault="00832703" w:rsidP="001B6F03">
      <w:pPr>
        <w:pStyle w:val="BodyText"/>
        <w:tabs>
          <w:tab w:val="left" w:pos="900"/>
        </w:tabs>
        <w:ind w:firstLine="270"/>
        <w:rPr>
          <w:rFonts w:cs="Arial"/>
          <w:bCs/>
          <w:sz w:val="24"/>
          <w:szCs w:val="24"/>
          <w:rPrChange w:id="1125" w:author="Jordan Willis" w:date="2014-02-08T18:28:00Z">
            <w:rPr>
              <w:rFonts w:cs="Arial"/>
              <w:bCs/>
              <w:sz w:val="24"/>
              <w:szCs w:val="22"/>
            </w:rPr>
          </w:rPrChange>
        </w:rPr>
        <w:pPrChange w:id="1126" w:author="Jordan Willis" w:date="2014-02-08T18:28:00Z">
          <w:pPr>
            <w:pStyle w:val="BodyText"/>
            <w:tabs>
              <w:tab w:val="left" w:pos="630"/>
            </w:tabs>
            <w:ind w:left="630"/>
          </w:pPr>
        </w:pPrChange>
      </w:pPr>
      <w:r w:rsidRPr="000470C2">
        <w:rPr>
          <w:rFonts w:cs="Arial"/>
          <w:bCs/>
          <w:sz w:val="24"/>
          <w:szCs w:val="24"/>
          <w:rPrChange w:id="1127" w:author="Jordan Willis" w:date="2014-02-08T18:28:00Z">
            <w:rPr/>
          </w:rPrChange>
        </w:rPr>
        <w:fldChar w:fldCharType="begin"/>
      </w:r>
      <w:r w:rsidRPr="000470C2">
        <w:rPr>
          <w:rFonts w:cs="Arial"/>
          <w:bCs/>
          <w:sz w:val="24"/>
          <w:szCs w:val="24"/>
          <w:rPrChange w:id="1128" w:author="Jordan Willis" w:date="2014-02-08T18:28:00Z">
            <w:rPr/>
          </w:rPrChange>
        </w:rPr>
        <w:instrText xml:space="preserve"> HYPERLINK "mailto:GatesK@Missouri.edu" </w:instrText>
      </w:r>
      <w:r w:rsidRPr="000470C2">
        <w:rPr>
          <w:rFonts w:cs="Arial"/>
          <w:bCs/>
          <w:sz w:val="24"/>
          <w:szCs w:val="24"/>
          <w:rPrChange w:id="1129" w:author="Jordan Willis" w:date="2014-02-08T18:28:00Z">
            <w:rPr/>
          </w:rPrChange>
        </w:rPr>
        <w:fldChar w:fldCharType="separate"/>
      </w:r>
      <w:r w:rsidR="001673A0" w:rsidRPr="000470C2">
        <w:rPr>
          <w:rFonts w:cs="Arial"/>
          <w:bCs/>
          <w:sz w:val="24"/>
          <w:szCs w:val="24"/>
          <w:rPrChange w:id="1130" w:author="Jordan Willis" w:date="2014-02-08T18:28:00Z">
            <w:rPr>
              <w:rStyle w:val="Hyperlink"/>
              <w:rFonts w:cs="Arial"/>
              <w:bCs/>
              <w:sz w:val="24"/>
              <w:szCs w:val="22"/>
            </w:rPr>
          </w:rPrChange>
        </w:rPr>
        <w:t>GatesK@Missouri.edu</w:t>
      </w:r>
      <w:r w:rsidRPr="000470C2">
        <w:rPr>
          <w:rFonts w:cs="Arial"/>
          <w:bCs/>
          <w:sz w:val="24"/>
          <w:szCs w:val="24"/>
          <w:rPrChange w:id="1131" w:author="Jordan Willis" w:date="2014-02-08T18:28:00Z">
            <w:rPr>
              <w:rStyle w:val="Hyperlink"/>
              <w:rFonts w:cs="Arial"/>
              <w:bCs/>
              <w:sz w:val="24"/>
              <w:szCs w:val="22"/>
            </w:rPr>
          </w:rPrChange>
        </w:rPr>
        <w:fldChar w:fldCharType="end"/>
      </w:r>
    </w:p>
    <w:p w14:paraId="7F503179" w14:textId="77777777" w:rsidR="005D445B" w:rsidRPr="000470C2" w:rsidRDefault="005D445B" w:rsidP="000470C2">
      <w:pPr>
        <w:pStyle w:val="BodyText"/>
        <w:tabs>
          <w:tab w:val="left" w:pos="900"/>
        </w:tabs>
        <w:ind w:firstLine="720"/>
        <w:rPr>
          <w:rFonts w:cs="Arial"/>
          <w:bCs/>
          <w:sz w:val="24"/>
          <w:szCs w:val="24"/>
          <w:rPrChange w:id="1132" w:author="Jordan Willis" w:date="2014-02-08T18:28:00Z">
            <w:rPr>
              <w:rFonts w:cs="Arial"/>
              <w:sz w:val="24"/>
              <w:szCs w:val="22"/>
            </w:rPr>
          </w:rPrChange>
        </w:rPr>
        <w:pPrChange w:id="1133" w:author="Jordan Willis" w:date="2014-02-08T18:28:00Z">
          <w:pPr>
            <w:pStyle w:val="BodyText"/>
          </w:pPr>
        </w:pPrChange>
      </w:pPr>
    </w:p>
    <w:sectPr w:rsidR="005D445B" w:rsidRPr="000470C2" w:rsidSect="00832703">
      <w:headerReference w:type="default" r:id="rId9"/>
      <w:footerReference w:type="even" r:id="rId10"/>
      <w:footerReference w:type="default" r:id="rId11"/>
      <w:endnotePr>
        <w:numFmt w:val="decimal"/>
      </w:endnotePr>
      <w:pgSz w:w="12240" w:h="15840" w:code="1"/>
      <w:pgMar w:top="1440" w:right="1080" w:bottom="144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80B10" w14:textId="77777777" w:rsidR="00985455" w:rsidRDefault="00985455">
      <w:r>
        <w:separator/>
      </w:r>
    </w:p>
  </w:endnote>
  <w:endnote w:type="continuationSeparator" w:id="0">
    <w:p w14:paraId="59F2B03E" w14:textId="77777777" w:rsidR="00985455" w:rsidRDefault="0098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P MathA">
    <w:altName w:val="Wingdings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EA763" w14:textId="77777777" w:rsidR="00985455" w:rsidRDefault="00985455" w:rsidP="00D14B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987AB9" w14:textId="77777777" w:rsidR="00985455" w:rsidRDefault="00985455" w:rsidP="00D14B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F03E8" w14:textId="77777777" w:rsidR="00985455" w:rsidRDefault="00985455" w:rsidP="00D14B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36C">
      <w:rPr>
        <w:rStyle w:val="PageNumber"/>
        <w:noProof/>
      </w:rPr>
      <w:t>7</w:t>
    </w:r>
    <w:r>
      <w:rPr>
        <w:rStyle w:val="PageNumber"/>
      </w:rPr>
      <w:fldChar w:fldCharType="end"/>
    </w:r>
  </w:p>
  <w:p w14:paraId="2B25D1E5" w14:textId="77777777" w:rsidR="00985455" w:rsidRDefault="00985455" w:rsidP="00D14B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C626B" w14:textId="77777777" w:rsidR="00985455" w:rsidRDefault="00985455">
      <w:r>
        <w:separator/>
      </w:r>
    </w:p>
  </w:footnote>
  <w:footnote w:type="continuationSeparator" w:id="0">
    <w:p w14:paraId="5874C69E" w14:textId="77777777" w:rsidR="00985455" w:rsidRDefault="009854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512F6" w14:textId="77777777" w:rsidR="00985455" w:rsidRDefault="0098545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436C">
      <w:rPr>
        <w:noProof/>
      </w:rPr>
      <w:t>7</w:t>
    </w:r>
    <w:r>
      <w:rPr>
        <w:noProof/>
      </w:rPr>
      <w:fldChar w:fldCharType="end"/>
    </w:r>
  </w:p>
  <w:p w14:paraId="6A055942" w14:textId="77777777" w:rsidR="00985455" w:rsidRDefault="00985455">
    <w:pPr>
      <w:pStyle w:val="Header"/>
    </w:pPr>
    <w:r>
      <w:t>Willis, JR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4612C9B"/>
    <w:multiLevelType w:val="hybridMultilevel"/>
    <w:tmpl w:val="EEA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891055"/>
    <w:multiLevelType w:val="hybridMultilevel"/>
    <w:tmpl w:val="89FC1FBA"/>
    <w:lvl w:ilvl="0" w:tplc="6A9C45AA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D73F32"/>
    <w:multiLevelType w:val="hybridMultilevel"/>
    <w:tmpl w:val="5A7EF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0D278F"/>
    <w:multiLevelType w:val="hybridMultilevel"/>
    <w:tmpl w:val="98F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2676DC"/>
    <w:multiLevelType w:val="hybridMultilevel"/>
    <w:tmpl w:val="4BD21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A51F8"/>
    <w:multiLevelType w:val="hybridMultilevel"/>
    <w:tmpl w:val="A4549D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1BC9241C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B76AD9"/>
    <w:multiLevelType w:val="hybridMultilevel"/>
    <w:tmpl w:val="A30EFD4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2CCC3A4A"/>
    <w:multiLevelType w:val="hybridMultilevel"/>
    <w:tmpl w:val="EAFC6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4C6FC0"/>
    <w:multiLevelType w:val="hybridMultilevel"/>
    <w:tmpl w:val="C40EE6E8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5A4F0E"/>
    <w:multiLevelType w:val="hybridMultilevel"/>
    <w:tmpl w:val="C40EE6E8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CC66D7"/>
    <w:multiLevelType w:val="hybridMultilevel"/>
    <w:tmpl w:val="0164B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D85073"/>
    <w:multiLevelType w:val="hybridMultilevel"/>
    <w:tmpl w:val="379CC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5E71C28"/>
    <w:multiLevelType w:val="hybridMultilevel"/>
    <w:tmpl w:val="E53CEF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41354672"/>
    <w:multiLevelType w:val="hybridMultilevel"/>
    <w:tmpl w:val="0382FBAE"/>
    <w:lvl w:ilvl="0" w:tplc="6A9C45AA">
      <w:start w:val="1"/>
      <w:numFmt w:val="decimal"/>
      <w:lvlText w:val="%1."/>
      <w:lvlJc w:val="left"/>
      <w:pPr>
        <w:ind w:left="810" w:hanging="360"/>
      </w:pPr>
      <w:rPr>
        <w:rFonts w:ascii="Arial" w:hAnsi="Arial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1050BC"/>
    <w:multiLevelType w:val="hybridMultilevel"/>
    <w:tmpl w:val="DCDEC9B2"/>
    <w:lvl w:ilvl="0" w:tplc="32DCA9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E5308"/>
    <w:multiLevelType w:val="hybridMultilevel"/>
    <w:tmpl w:val="D98ED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A6194F"/>
    <w:multiLevelType w:val="hybridMultilevel"/>
    <w:tmpl w:val="67B4F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8456DF"/>
    <w:multiLevelType w:val="hybridMultilevel"/>
    <w:tmpl w:val="6CA43B3C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8FD8F1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333AC"/>
    <w:multiLevelType w:val="hybridMultilevel"/>
    <w:tmpl w:val="3BE8C77C"/>
    <w:lvl w:ilvl="0" w:tplc="6A9C45AA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91ED5"/>
    <w:multiLevelType w:val="hybridMultilevel"/>
    <w:tmpl w:val="19786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3821CB"/>
    <w:multiLevelType w:val="hybridMultilevel"/>
    <w:tmpl w:val="44F25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4604B5"/>
    <w:multiLevelType w:val="hybridMultilevel"/>
    <w:tmpl w:val="A2EA79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7209156D"/>
    <w:multiLevelType w:val="hybridMultilevel"/>
    <w:tmpl w:val="49247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5D7BCF"/>
    <w:multiLevelType w:val="hybridMultilevel"/>
    <w:tmpl w:val="32B6C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D26130"/>
    <w:multiLevelType w:val="hybridMultilevel"/>
    <w:tmpl w:val="6AF6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"/>
        <w:legacy w:legacy="1" w:legacySpace="0" w:legacyIndent="480"/>
        <w:lvlJc w:val="left"/>
        <w:pPr>
          <w:ind w:left="2640" w:hanging="480"/>
        </w:pPr>
        <w:rPr>
          <w:rFonts w:ascii="WP MathA" w:hAnsi="WP MathA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9"/>
  </w:num>
  <w:num w:numId="10">
    <w:abstractNumId w:val="11"/>
  </w:num>
  <w:num w:numId="11">
    <w:abstractNumId w:val="20"/>
  </w:num>
  <w:num w:numId="12">
    <w:abstractNumId w:val="32"/>
  </w:num>
  <w:num w:numId="13">
    <w:abstractNumId w:val="18"/>
  </w:num>
  <w:num w:numId="14">
    <w:abstractNumId w:val="17"/>
  </w:num>
  <w:num w:numId="15">
    <w:abstractNumId w:val="26"/>
  </w:num>
  <w:num w:numId="16">
    <w:abstractNumId w:val="23"/>
  </w:num>
  <w:num w:numId="17">
    <w:abstractNumId w:val="24"/>
  </w:num>
  <w:num w:numId="18">
    <w:abstractNumId w:val="33"/>
  </w:num>
  <w:num w:numId="19">
    <w:abstractNumId w:val="22"/>
  </w:num>
  <w:num w:numId="20">
    <w:abstractNumId w:val="15"/>
  </w:num>
  <w:num w:numId="21">
    <w:abstractNumId w:val="10"/>
  </w:num>
  <w:num w:numId="22">
    <w:abstractNumId w:val="9"/>
  </w:num>
  <w:num w:numId="23">
    <w:abstractNumId w:val="27"/>
  </w:num>
  <w:num w:numId="24">
    <w:abstractNumId w:val="25"/>
  </w:num>
  <w:num w:numId="25">
    <w:abstractNumId w:val="31"/>
  </w:num>
  <w:num w:numId="26">
    <w:abstractNumId w:val="12"/>
  </w:num>
  <w:num w:numId="27">
    <w:abstractNumId w:val="28"/>
  </w:num>
  <w:num w:numId="28">
    <w:abstractNumId w:val="14"/>
  </w:num>
  <w:num w:numId="29">
    <w:abstractNumId w:val="19"/>
  </w:num>
  <w:num w:numId="30">
    <w:abstractNumId w:val="16"/>
  </w:num>
  <w:num w:numId="31">
    <w:abstractNumId w:val="8"/>
  </w:num>
  <w:num w:numId="32">
    <w:abstractNumId w:val="21"/>
  </w:num>
  <w:num w:numId="33">
    <w:abstractNumId w:val="1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revisionView w:markup="0"/>
  <w:trackRevision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99"/>
    <w:rsid w:val="0000405F"/>
    <w:rsid w:val="00037D36"/>
    <w:rsid w:val="000470C2"/>
    <w:rsid w:val="00061F1C"/>
    <w:rsid w:val="00063D11"/>
    <w:rsid w:val="00065640"/>
    <w:rsid w:val="00077984"/>
    <w:rsid w:val="00082551"/>
    <w:rsid w:val="000A108E"/>
    <w:rsid w:val="000A713A"/>
    <w:rsid w:val="000D0710"/>
    <w:rsid w:val="000D5DC2"/>
    <w:rsid w:val="000F17EB"/>
    <w:rsid w:val="00117196"/>
    <w:rsid w:val="0012193D"/>
    <w:rsid w:val="001239F7"/>
    <w:rsid w:val="001529A4"/>
    <w:rsid w:val="001673A0"/>
    <w:rsid w:val="001933C3"/>
    <w:rsid w:val="00196E5F"/>
    <w:rsid w:val="001B65BB"/>
    <w:rsid w:val="001B6F03"/>
    <w:rsid w:val="001B7A7E"/>
    <w:rsid w:val="001D4B1C"/>
    <w:rsid w:val="001D5A7C"/>
    <w:rsid w:val="001E3535"/>
    <w:rsid w:val="0020511C"/>
    <w:rsid w:val="00226396"/>
    <w:rsid w:val="00233CBE"/>
    <w:rsid w:val="0024079E"/>
    <w:rsid w:val="002444F8"/>
    <w:rsid w:val="00244919"/>
    <w:rsid w:val="002606F7"/>
    <w:rsid w:val="0027342B"/>
    <w:rsid w:val="002747AB"/>
    <w:rsid w:val="002A0F8E"/>
    <w:rsid w:val="002C24B6"/>
    <w:rsid w:val="002D7259"/>
    <w:rsid w:val="002E0B55"/>
    <w:rsid w:val="002E23D2"/>
    <w:rsid w:val="002E67BA"/>
    <w:rsid w:val="003029FB"/>
    <w:rsid w:val="003072A5"/>
    <w:rsid w:val="00330C7B"/>
    <w:rsid w:val="00351AB0"/>
    <w:rsid w:val="0035287C"/>
    <w:rsid w:val="00387527"/>
    <w:rsid w:val="0039135E"/>
    <w:rsid w:val="003952D1"/>
    <w:rsid w:val="00395A6B"/>
    <w:rsid w:val="003A1BEE"/>
    <w:rsid w:val="003D4D5C"/>
    <w:rsid w:val="003E0616"/>
    <w:rsid w:val="003E1734"/>
    <w:rsid w:val="003F0D06"/>
    <w:rsid w:val="0041080D"/>
    <w:rsid w:val="0041175C"/>
    <w:rsid w:val="00420C6E"/>
    <w:rsid w:val="00423071"/>
    <w:rsid w:val="004273CA"/>
    <w:rsid w:val="00453710"/>
    <w:rsid w:val="00456D48"/>
    <w:rsid w:val="004621A4"/>
    <w:rsid w:val="00463068"/>
    <w:rsid w:val="00471CF6"/>
    <w:rsid w:val="0048719B"/>
    <w:rsid w:val="00491ED1"/>
    <w:rsid w:val="00491EFD"/>
    <w:rsid w:val="00492878"/>
    <w:rsid w:val="00493576"/>
    <w:rsid w:val="0049479B"/>
    <w:rsid w:val="004958CD"/>
    <w:rsid w:val="004A54A0"/>
    <w:rsid w:val="004E00F1"/>
    <w:rsid w:val="004F5A8C"/>
    <w:rsid w:val="00505B91"/>
    <w:rsid w:val="005070F8"/>
    <w:rsid w:val="0052715F"/>
    <w:rsid w:val="005317C8"/>
    <w:rsid w:val="00551BED"/>
    <w:rsid w:val="00582C49"/>
    <w:rsid w:val="00586D46"/>
    <w:rsid w:val="0059218A"/>
    <w:rsid w:val="005B3647"/>
    <w:rsid w:val="005D445B"/>
    <w:rsid w:val="005D585A"/>
    <w:rsid w:val="005E333D"/>
    <w:rsid w:val="006336B5"/>
    <w:rsid w:val="00634F8C"/>
    <w:rsid w:val="00662A8F"/>
    <w:rsid w:val="00680C96"/>
    <w:rsid w:val="00681BD2"/>
    <w:rsid w:val="006A2F90"/>
    <w:rsid w:val="006A7258"/>
    <w:rsid w:val="006B3D6E"/>
    <w:rsid w:val="006B4B3F"/>
    <w:rsid w:val="006D1CDC"/>
    <w:rsid w:val="006D2500"/>
    <w:rsid w:val="006D431B"/>
    <w:rsid w:val="0070685A"/>
    <w:rsid w:val="00712A7D"/>
    <w:rsid w:val="007142D4"/>
    <w:rsid w:val="00731D18"/>
    <w:rsid w:val="007471A5"/>
    <w:rsid w:val="00756889"/>
    <w:rsid w:val="00757E2F"/>
    <w:rsid w:val="00771017"/>
    <w:rsid w:val="00771910"/>
    <w:rsid w:val="00791D5C"/>
    <w:rsid w:val="007A560C"/>
    <w:rsid w:val="007D1BD5"/>
    <w:rsid w:val="008138CD"/>
    <w:rsid w:val="00823AB0"/>
    <w:rsid w:val="00825B78"/>
    <w:rsid w:val="00826041"/>
    <w:rsid w:val="00832703"/>
    <w:rsid w:val="0084454D"/>
    <w:rsid w:val="00844FC4"/>
    <w:rsid w:val="00846ECE"/>
    <w:rsid w:val="0085769F"/>
    <w:rsid w:val="0086783A"/>
    <w:rsid w:val="00870ACF"/>
    <w:rsid w:val="00891F85"/>
    <w:rsid w:val="008A6889"/>
    <w:rsid w:val="008C0170"/>
    <w:rsid w:val="00910610"/>
    <w:rsid w:val="0091588D"/>
    <w:rsid w:val="009231F6"/>
    <w:rsid w:val="00940098"/>
    <w:rsid w:val="00956CC8"/>
    <w:rsid w:val="00971515"/>
    <w:rsid w:val="0098487F"/>
    <w:rsid w:val="00985455"/>
    <w:rsid w:val="009951E0"/>
    <w:rsid w:val="009B1203"/>
    <w:rsid w:val="009B36AF"/>
    <w:rsid w:val="009B6738"/>
    <w:rsid w:val="009B6E99"/>
    <w:rsid w:val="009F34B9"/>
    <w:rsid w:val="00A11172"/>
    <w:rsid w:val="00A23810"/>
    <w:rsid w:val="00A25A52"/>
    <w:rsid w:val="00A47BB1"/>
    <w:rsid w:val="00A50551"/>
    <w:rsid w:val="00A57298"/>
    <w:rsid w:val="00A6285B"/>
    <w:rsid w:val="00A73EEC"/>
    <w:rsid w:val="00A73EFD"/>
    <w:rsid w:val="00A76DC9"/>
    <w:rsid w:val="00A76DF8"/>
    <w:rsid w:val="00A8471F"/>
    <w:rsid w:val="00AB0B2B"/>
    <w:rsid w:val="00AC3D25"/>
    <w:rsid w:val="00AD0744"/>
    <w:rsid w:val="00AF0BDB"/>
    <w:rsid w:val="00B05EF3"/>
    <w:rsid w:val="00B07423"/>
    <w:rsid w:val="00B307DC"/>
    <w:rsid w:val="00B3510F"/>
    <w:rsid w:val="00B54A95"/>
    <w:rsid w:val="00B70B6A"/>
    <w:rsid w:val="00B74D6C"/>
    <w:rsid w:val="00B850FD"/>
    <w:rsid w:val="00B862FE"/>
    <w:rsid w:val="00B872F9"/>
    <w:rsid w:val="00BA36A6"/>
    <w:rsid w:val="00BC1463"/>
    <w:rsid w:val="00BC16D9"/>
    <w:rsid w:val="00BD52E6"/>
    <w:rsid w:val="00BD5C91"/>
    <w:rsid w:val="00BD709D"/>
    <w:rsid w:val="00BE799B"/>
    <w:rsid w:val="00BF4FBC"/>
    <w:rsid w:val="00C12B6F"/>
    <w:rsid w:val="00C13DFA"/>
    <w:rsid w:val="00C179AD"/>
    <w:rsid w:val="00C45DDC"/>
    <w:rsid w:val="00C507CB"/>
    <w:rsid w:val="00C53B6E"/>
    <w:rsid w:val="00C66994"/>
    <w:rsid w:val="00C718CF"/>
    <w:rsid w:val="00C71BF8"/>
    <w:rsid w:val="00C72C64"/>
    <w:rsid w:val="00C746D4"/>
    <w:rsid w:val="00CA3DAE"/>
    <w:rsid w:val="00CC0389"/>
    <w:rsid w:val="00CC47A9"/>
    <w:rsid w:val="00CE0784"/>
    <w:rsid w:val="00CF0FED"/>
    <w:rsid w:val="00D04D39"/>
    <w:rsid w:val="00D06F95"/>
    <w:rsid w:val="00D07AE1"/>
    <w:rsid w:val="00D14B26"/>
    <w:rsid w:val="00D23EEB"/>
    <w:rsid w:val="00D26833"/>
    <w:rsid w:val="00D64C18"/>
    <w:rsid w:val="00D65EFE"/>
    <w:rsid w:val="00D77400"/>
    <w:rsid w:val="00D80E36"/>
    <w:rsid w:val="00D86B99"/>
    <w:rsid w:val="00D91734"/>
    <w:rsid w:val="00D96D03"/>
    <w:rsid w:val="00DA4105"/>
    <w:rsid w:val="00DB4E8A"/>
    <w:rsid w:val="00DC39EA"/>
    <w:rsid w:val="00DC64B3"/>
    <w:rsid w:val="00DC705D"/>
    <w:rsid w:val="00DD2904"/>
    <w:rsid w:val="00DD3589"/>
    <w:rsid w:val="00DE7E77"/>
    <w:rsid w:val="00DF76C1"/>
    <w:rsid w:val="00E00376"/>
    <w:rsid w:val="00E17522"/>
    <w:rsid w:val="00E2271C"/>
    <w:rsid w:val="00E22991"/>
    <w:rsid w:val="00E47CA8"/>
    <w:rsid w:val="00E61CCF"/>
    <w:rsid w:val="00E75D02"/>
    <w:rsid w:val="00EA6E74"/>
    <w:rsid w:val="00EB4DD6"/>
    <w:rsid w:val="00EB612B"/>
    <w:rsid w:val="00EB64C1"/>
    <w:rsid w:val="00EC3901"/>
    <w:rsid w:val="00EF431C"/>
    <w:rsid w:val="00EF6DE6"/>
    <w:rsid w:val="00F05942"/>
    <w:rsid w:val="00F07F19"/>
    <w:rsid w:val="00F27A99"/>
    <w:rsid w:val="00F361C3"/>
    <w:rsid w:val="00F442C8"/>
    <w:rsid w:val="00F446A7"/>
    <w:rsid w:val="00F5436C"/>
    <w:rsid w:val="00F63B35"/>
    <w:rsid w:val="00F714B4"/>
    <w:rsid w:val="00F75F2C"/>
    <w:rsid w:val="00F773A2"/>
    <w:rsid w:val="00F86929"/>
    <w:rsid w:val="00F90E5F"/>
    <w:rsid w:val="00F911E5"/>
    <w:rsid w:val="00F92A9C"/>
    <w:rsid w:val="00F96E80"/>
    <w:rsid w:val="00FB196F"/>
    <w:rsid w:val="00FB4F47"/>
    <w:rsid w:val="00FD4D47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EC0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A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ind w:left="2160"/>
      <w:jc w:val="both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47CA8"/>
  </w:style>
  <w:style w:type="paragraph" w:customStyle="1" w:styleId="Section">
    <w:name w:val="Section"/>
    <w:basedOn w:val="Normal"/>
    <w:rsid w:val="00E47CA8"/>
    <w:pPr>
      <w:ind w:left="-2160"/>
    </w:pPr>
    <w:rPr>
      <w:b/>
      <w:sz w:val="26"/>
    </w:rPr>
  </w:style>
  <w:style w:type="paragraph" w:customStyle="1" w:styleId="a">
    <w:name w:val="_"/>
    <w:basedOn w:val="Normal"/>
    <w:rsid w:val="00E47CA8"/>
    <w:pPr>
      <w:ind w:left="480" w:hanging="480"/>
    </w:pPr>
  </w:style>
  <w:style w:type="paragraph" w:styleId="Title">
    <w:name w:val="Title"/>
    <w:basedOn w:val="Normal"/>
    <w:qFormat/>
    <w:rsid w:val="00E47CA8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jc w:val="center"/>
    </w:pPr>
    <w:rPr>
      <w:b/>
      <w:sz w:val="28"/>
    </w:rPr>
  </w:style>
  <w:style w:type="paragraph" w:styleId="DocumentMap">
    <w:name w:val="Document Map"/>
    <w:basedOn w:val="Normal"/>
    <w:semiHidden/>
    <w:rsid w:val="00E47CA8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sid w:val="00E47CA8"/>
    <w:rPr>
      <w:sz w:val="22"/>
    </w:rPr>
  </w:style>
  <w:style w:type="paragraph" w:styleId="Footer">
    <w:name w:val="footer"/>
    <w:basedOn w:val="Normal"/>
    <w:rsid w:val="00E47C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7CA8"/>
  </w:style>
  <w:style w:type="character" w:styleId="Hyperlink">
    <w:name w:val="Hyperlink"/>
    <w:basedOn w:val="DefaultParagraphFont"/>
    <w:rsid w:val="0059218A"/>
    <w:rPr>
      <w:color w:val="0000FF"/>
      <w:u w:val="single"/>
    </w:rPr>
  </w:style>
  <w:style w:type="character" w:styleId="Strong">
    <w:name w:val="Strong"/>
    <w:basedOn w:val="DefaultParagraphFont"/>
    <w:qFormat/>
    <w:rsid w:val="00C179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89"/>
    <w:rPr>
      <w:rFonts w:ascii="Arial" w:hAnsi="Arial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89"/>
    <w:rPr>
      <w:rFonts w:ascii="Tahoma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844FC4"/>
  </w:style>
  <w:style w:type="paragraph" w:customStyle="1" w:styleId="DataField">
    <w:name w:val="Data Field"/>
    <w:rsid w:val="009B6E99"/>
    <w:pPr>
      <w:widowControl w:val="0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7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1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1C"/>
    <w:rPr>
      <w:rFonts w:ascii="Arial" w:hAnsi="Arial"/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0685A"/>
    <w:rPr>
      <w:rFonts w:ascii="Arial" w:hAnsi="Arial"/>
      <w:snapToGrid w:val="0"/>
      <w:sz w:val="22"/>
    </w:rPr>
  </w:style>
  <w:style w:type="paragraph" w:customStyle="1" w:styleId="SectionHeading">
    <w:name w:val="Section Heading"/>
    <w:basedOn w:val="Normal"/>
    <w:qFormat/>
    <w:rsid w:val="002444F8"/>
    <w:pPr>
      <w:widowControl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snapToGrid/>
      <w:color w:val="000000" w:themeColor="text1"/>
      <w:spacing w:val="10"/>
      <w:szCs w:val="22"/>
    </w:rPr>
  </w:style>
  <w:style w:type="paragraph" w:customStyle="1" w:styleId="ItalicHeading">
    <w:name w:val="Italic Heading"/>
    <w:basedOn w:val="Normal"/>
    <w:qFormat/>
    <w:rsid w:val="002444F8"/>
    <w:pPr>
      <w:widowControl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napToGrid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DC"/>
    <w:rPr>
      <w:rFonts w:ascii="Arial" w:hAnsi="Arial"/>
      <w:b/>
      <w:bCs/>
      <w:snapToGrid w:val="0"/>
      <w:sz w:val="24"/>
      <w:szCs w:val="24"/>
    </w:rPr>
  </w:style>
  <w:style w:type="paragraph" w:styleId="Revision">
    <w:name w:val="Revision"/>
    <w:hidden/>
    <w:uiPriority w:val="99"/>
    <w:semiHidden/>
    <w:rsid w:val="00FB4F47"/>
    <w:rPr>
      <w:rFonts w:ascii="Arial" w:hAnsi="Arial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A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ind w:left="2160"/>
      <w:jc w:val="both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47CA8"/>
  </w:style>
  <w:style w:type="paragraph" w:customStyle="1" w:styleId="Section">
    <w:name w:val="Section"/>
    <w:basedOn w:val="Normal"/>
    <w:rsid w:val="00E47CA8"/>
    <w:pPr>
      <w:ind w:left="-2160"/>
    </w:pPr>
    <w:rPr>
      <w:b/>
      <w:sz w:val="26"/>
    </w:rPr>
  </w:style>
  <w:style w:type="paragraph" w:customStyle="1" w:styleId="a">
    <w:name w:val="_"/>
    <w:basedOn w:val="Normal"/>
    <w:rsid w:val="00E47CA8"/>
    <w:pPr>
      <w:ind w:left="480" w:hanging="480"/>
    </w:pPr>
  </w:style>
  <w:style w:type="paragraph" w:styleId="Title">
    <w:name w:val="Title"/>
    <w:basedOn w:val="Normal"/>
    <w:qFormat/>
    <w:rsid w:val="00E47CA8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jc w:val="center"/>
    </w:pPr>
    <w:rPr>
      <w:b/>
      <w:sz w:val="28"/>
    </w:rPr>
  </w:style>
  <w:style w:type="paragraph" w:styleId="DocumentMap">
    <w:name w:val="Document Map"/>
    <w:basedOn w:val="Normal"/>
    <w:semiHidden/>
    <w:rsid w:val="00E47CA8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sid w:val="00E47CA8"/>
    <w:rPr>
      <w:sz w:val="22"/>
    </w:rPr>
  </w:style>
  <w:style w:type="paragraph" w:styleId="Footer">
    <w:name w:val="footer"/>
    <w:basedOn w:val="Normal"/>
    <w:rsid w:val="00E47C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7CA8"/>
  </w:style>
  <w:style w:type="character" w:styleId="Hyperlink">
    <w:name w:val="Hyperlink"/>
    <w:basedOn w:val="DefaultParagraphFont"/>
    <w:rsid w:val="0059218A"/>
    <w:rPr>
      <w:color w:val="0000FF"/>
      <w:u w:val="single"/>
    </w:rPr>
  </w:style>
  <w:style w:type="character" w:styleId="Strong">
    <w:name w:val="Strong"/>
    <w:basedOn w:val="DefaultParagraphFont"/>
    <w:qFormat/>
    <w:rsid w:val="00C179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89"/>
    <w:rPr>
      <w:rFonts w:ascii="Arial" w:hAnsi="Arial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89"/>
    <w:rPr>
      <w:rFonts w:ascii="Tahoma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844FC4"/>
  </w:style>
  <w:style w:type="paragraph" w:customStyle="1" w:styleId="DataField">
    <w:name w:val="Data Field"/>
    <w:rsid w:val="009B6E99"/>
    <w:pPr>
      <w:widowControl w:val="0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7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1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1C"/>
    <w:rPr>
      <w:rFonts w:ascii="Arial" w:hAnsi="Arial"/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0685A"/>
    <w:rPr>
      <w:rFonts w:ascii="Arial" w:hAnsi="Arial"/>
      <w:snapToGrid w:val="0"/>
      <w:sz w:val="22"/>
    </w:rPr>
  </w:style>
  <w:style w:type="paragraph" w:customStyle="1" w:styleId="SectionHeading">
    <w:name w:val="Section Heading"/>
    <w:basedOn w:val="Normal"/>
    <w:qFormat/>
    <w:rsid w:val="002444F8"/>
    <w:pPr>
      <w:widowControl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snapToGrid/>
      <w:color w:val="000000" w:themeColor="text1"/>
      <w:spacing w:val="10"/>
      <w:szCs w:val="22"/>
    </w:rPr>
  </w:style>
  <w:style w:type="paragraph" w:customStyle="1" w:styleId="ItalicHeading">
    <w:name w:val="Italic Heading"/>
    <w:basedOn w:val="Normal"/>
    <w:qFormat/>
    <w:rsid w:val="002444F8"/>
    <w:pPr>
      <w:widowControl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napToGrid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DC"/>
    <w:rPr>
      <w:rFonts w:ascii="Arial" w:hAnsi="Arial"/>
      <w:b/>
      <w:bCs/>
      <w:snapToGrid w:val="0"/>
      <w:sz w:val="24"/>
      <w:szCs w:val="24"/>
    </w:rPr>
  </w:style>
  <w:style w:type="paragraph" w:styleId="Revision">
    <w:name w:val="Revision"/>
    <w:hidden/>
    <w:uiPriority w:val="99"/>
    <w:semiHidden/>
    <w:rsid w:val="00FB4F47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10218-C794-424A-8C72-1CF04BDE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1895</Words>
  <Characters>10802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Natalie Jean Thornburg</vt:lpstr>
    </vt:vector>
  </TitlesOfParts>
  <Company>VA Tech</Company>
  <LinksUpToDate>false</LinksUpToDate>
  <CharactersWithSpaces>12672</CharactersWithSpaces>
  <SharedDoc>false</SharedDoc>
  <HLinks>
    <vt:vector size="24" baseType="variant">
      <vt:variant>
        <vt:i4>5374079</vt:i4>
      </vt:variant>
      <vt:variant>
        <vt:i4>9</vt:i4>
      </vt:variant>
      <vt:variant>
        <vt:i4>0</vt:i4>
      </vt:variant>
      <vt:variant>
        <vt:i4>5</vt:i4>
      </vt:variant>
      <vt:variant>
        <vt:lpwstr>mailto:picku001@mc.duke.edu</vt:lpwstr>
      </vt:variant>
      <vt:variant>
        <vt:lpwstr/>
      </vt:variant>
      <vt:variant>
        <vt:i4>7798807</vt:i4>
      </vt:variant>
      <vt:variant>
        <vt:i4>6</vt:i4>
      </vt:variant>
      <vt:variant>
        <vt:i4>0</vt:i4>
      </vt:variant>
      <vt:variant>
        <vt:i4>5</vt:i4>
      </vt:variant>
      <vt:variant>
        <vt:lpwstr>mailto:nrt@med.unc.edu</vt:lpwstr>
      </vt:variant>
      <vt:variant>
        <vt:lpwstr/>
      </vt:variant>
      <vt:variant>
        <vt:i4>6946836</vt:i4>
      </vt:variant>
      <vt:variant>
        <vt:i4>3</vt:i4>
      </vt:variant>
      <vt:variant>
        <vt:i4>0</vt:i4>
      </vt:variant>
      <vt:variant>
        <vt:i4>5</vt:i4>
      </vt:variant>
      <vt:variant>
        <vt:lpwstr>mailto:rjohnst@med.unc.edu</vt:lpwstr>
      </vt:variant>
      <vt:variant>
        <vt:lpwstr/>
      </vt:variant>
      <vt:variant>
        <vt:i4>4587562</vt:i4>
      </vt:variant>
      <vt:variant>
        <vt:i4>0</vt:i4>
      </vt:variant>
      <vt:variant>
        <vt:i4>0</vt:i4>
      </vt:variant>
      <vt:variant>
        <vt:i4>5</vt:i4>
      </vt:variant>
      <vt:variant>
        <vt:lpwstr>mailto:James.crowe@vanderbilt.edu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Natalie Jean Thornburg</dc:title>
  <dc:subject/>
  <dc:creator>TechConnect</dc:creator>
  <cp:keywords/>
  <dc:description/>
  <cp:lastModifiedBy>Jordan Willis</cp:lastModifiedBy>
  <cp:revision>18</cp:revision>
  <cp:lastPrinted>2000-09-04T19:36:00Z</cp:lastPrinted>
  <dcterms:created xsi:type="dcterms:W3CDTF">2013-08-29T22:07:00Z</dcterms:created>
  <dcterms:modified xsi:type="dcterms:W3CDTF">2014-02-09T01:32:00Z</dcterms:modified>
</cp:coreProperties>
</file>